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C8A" w:rsidRPr="005F6B54" w:rsidRDefault="004255F7">
      <w:pPr>
        <w:rPr>
          <w:rFonts w:ascii="Times New Roman" w:hAnsi="Times New Roman"/>
          <w:b/>
        </w:rPr>
      </w:pPr>
      <w:r w:rsidRPr="005F6B54">
        <w:rPr>
          <w:rFonts w:ascii="Times New Roman" w:hAnsi="Times New Roman"/>
          <w:b/>
        </w:rPr>
        <w:t xml:space="preserve">1. </w:t>
      </w:r>
      <w:r w:rsidR="00CC3C8A" w:rsidRPr="005F6B54">
        <w:rPr>
          <w:rFonts w:ascii="Times New Roman" w:hAnsi="Times New Roman"/>
          <w:b/>
        </w:rPr>
        <w:t>United States</w:t>
      </w:r>
    </w:p>
    <w:p w:rsidR="00815DBE" w:rsidRPr="00FF1B78" w:rsidRDefault="004255F7">
      <w:pPr>
        <w:rPr>
          <w:rFonts w:ascii="Times New Roman" w:hAnsi="Times New Roman"/>
        </w:rPr>
      </w:pPr>
      <w:proofErr w:type="spellStart"/>
      <w:r>
        <w:rPr>
          <w:rFonts w:ascii="Times New Roman" w:hAnsi="Times New Roman"/>
        </w:rPr>
        <w:t>i</w:t>
      </w:r>
      <w:proofErr w:type="spellEnd"/>
      <w:r w:rsidR="00CC3C8A" w:rsidRPr="00FF1B78">
        <w:rPr>
          <w:rFonts w:ascii="Times New Roman" w:hAnsi="Times New Roman"/>
        </w:rPr>
        <w:t>. Federal level</w:t>
      </w:r>
    </w:p>
    <w:p w:rsidR="00815DBE" w:rsidRPr="00AE1215" w:rsidRDefault="00815DBE" w:rsidP="00FF1B78">
      <w:pPr>
        <w:jc w:val="both"/>
        <w:rPr>
          <w:rFonts w:ascii="Times New Roman" w:hAnsi="Times New Roman"/>
        </w:rPr>
      </w:pPr>
      <w:r w:rsidRPr="00FF1B78">
        <w:rPr>
          <w:rFonts w:ascii="Times New Roman" w:hAnsi="Times New Roman"/>
          <w:i/>
        </w:rPr>
        <w:t>The Obama Administration</w:t>
      </w:r>
    </w:p>
    <w:p w:rsidR="00C7796A" w:rsidRPr="00FF1B78" w:rsidRDefault="00250C7E" w:rsidP="00FF1B78">
      <w:pPr>
        <w:jc w:val="both"/>
        <w:rPr>
          <w:rFonts w:ascii="Times New Roman" w:hAnsi="Times New Roman"/>
        </w:rPr>
      </w:pPr>
      <w:r w:rsidRPr="00FF1B78">
        <w:rPr>
          <w:rFonts w:ascii="Times New Roman" w:hAnsi="Times New Roman"/>
        </w:rPr>
        <w:t>At the federal level, t</w:t>
      </w:r>
      <w:r w:rsidR="00204588" w:rsidRPr="00FF1B78">
        <w:rPr>
          <w:rFonts w:ascii="Times New Roman" w:hAnsi="Times New Roman"/>
        </w:rPr>
        <w:t>he White House</w:t>
      </w:r>
      <w:r w:rsidRPr="00FF1B78">
        <w:rPr>
          <w:rFonts w:ascii="Times New Roman" w:hAnsi="Times New Roman"/>
        </w:rPr>
        <w:t xml:space="preserve"> under the leadership of President Obama has taken many steps towards mitigating and adapting to climate change.</w:t>
      </w:r>
      <w:r w:rsidR="00AE1215">
        <w:rPr>
          <w:rStyle w:val="FootnoteReference"/>
          <w:rFonts w:ascii="Times New Roman" w:hAnsi="Times New Roman"/>
        </w:rPr>
        <w:footnoteReference w:id="1"/>
      </w:r>
    </w:p>
    <w:p w:rsidR="00296098" w:rsidRPr="00FF1B78" w:rsidRDefault="00296098" w:rsidP="00FF1B78">
      <w:pPr>
        <w:pStyle w:val="Heading2"/>
        <w:numPr>
          <w:ilvl w:val="0"/>
          <w:numId w:val="5"/>
        </w:numPr>
        <w:spacing w:before="2" w:after="2"/>
        <w:jc w:val="both"/>
        <w:rPr>
          <w:rFonts w:ascii="Times New Roman" w:hAnsi="Times New Roman"/>
          <w:b w:val="0"/>
          <w:color w:val="auto"/>
          <w:sz w:val="24"/>
        </w:rPr>
      </w:pPr>
      <w:r w:rsidRPr="00FF1B78">
        <w:rPr>
          <w:rFonts w:ascii="Times New Roman" w:hAnsi="Times New Roman"/>
          <w:b w:val="0"/>
          <w:color w:val="auto"/>
          <w:sz w:val="24"/>
        </w:rPr>
        <w:t>Monitoring Emissions</w:t>
      </w:r>
    </w:p>
    <w:p w:rsidR="00296098" w:rsidRPr="00FF1B78" w:rsidRDefault="00FB5851" w:rsidP="00FF1B78">
      <w:pPr>
        <w:pStyle w:val="ListParagraph"/>
        <w:jc w:val="both"/>
        <w:rPr>
          <w:rFonts w:ascii="Times New Roman" w:hAnsi="Times New Roman"/>
        </w:rPr>
      </w:pPr>
      <w:r w:rsidRPr="00FF1B78">
        <w:rPr>
          <w:rFonts w:ascii="Times New Roman" w:hAnsi="Times New Roman"/>
        </w:rPr>
        <w:t>T</w:t>
      </w:r>
      <w:r w:rsidR="00296098" w:rsidRPr="00FF1B78">
        <w:rPr>
          <w:rFonts w:ascii="Times New Roman" w:hAnsi="Times New Roman"/>
        </w:rPr>
        <w:t xml:space="preserve">he United States is comprehensively cataloguing greenhouse gas emissions from </w:t>
      </w:r>
      <w:r w:rsidR="00546DC1">
        <w:rPr>
          <w:rFonts w:ascii="Times New Roman" w:hAnsi="Times New Roman"/>
        </w:rPr>
        <w:t xml:space="preserve">its </w:t>
      </w:r>
      <w:r w:rsidR="00296098" w:rsidRPr="00FF1B78">
        <w:rPr>
          <w:rFonts w:ascii="Times New Roman" w:hAnsi="Times New Roman"/>
        </w:rPr>
        <w:t xml:space="preserve">largest </w:t>
      </w:r>
      <w:r w:rsidR="00546DC1">
        <w:rPr>
          <w:rFonts w:ascii="Times New Roman" w:hAnsi="Times New Roman"/>
        </w:rPr>
        <w:t xml:space="preserve">emitting </w:t>
      </w:r>
      <w:r w:rsidR="00FF1B78">
        <w:rPr>
          <w:rFonts w:ascii="Times New Roman" w:hAnsi="Times New Roman"/>
        </w:rPr>
        <w:t>sources.</w:t>
      </w:r>
    </w:p>
    <w:p w:rsidR="00FB5851" w:rsidRPr="00FF1B78" w:rsidRDefault="00FB5851" w:rsidP="00FF1B78">
      <w:pPr>
        <w:pStyle w:val="ListParagraph"/>
        <w:numPr>
          <w:ilvl w:val="0"/>
          <w:numId w:val="5"/>
        </w:numPr>
        <w:jc w:val="both"/>
        <w:rPr>
          <w:rFonts w:ascii="Times New Roman" w:hAnsi="Times New Roman"/>
        </w:rPr>
      </w:pPr>
      <w:r w:rsidRPr="00FF1B78">
        <w:rPr>
          <w:rFonts w:ascii="Times New Roman" w:hAnsi="Times New Roman"/>
        </w:rPr>
        <w:t>Government Procurement and Energy Consumption</w:t>
      </w:r>
    </w:p>
    <w:p w:rsidR="00FB5851" w:rsidRPr="00FF1B78" w:rsidRDefault="00250C7E" w:rsidP="00FF1B78">
      <w:pPr>
        <w:pStyle w:val="ListParagraph"/>
        <w:jc w:val="both"/>
        <w:rPr>
          <w:rFonts w:ascii="Times New Roman" w:hAnsi="Times New Roman"/>
        </w:rPr>
      </w:pPr>
      <w:r w:rsidRPr="00FF1B78">
        <w:rPr>
          <w:rFonts w:ascii="Times New Roman" w:hAnsi="Times New Roman"/>
        </w:rPr>
        <w:t>President Obama</w:t>
      </w:r>
      <w:r w:rsidR="00296098" w:rsidRPr="00FF1B78">
        <w:rPr>
          <w:rFonts w:ascii="Times New Roman" w:hAnsi="Times New Roman"/>
        </w:rPr>
        <w:t xml:space="preserve"> directed the Federal Government – the largest energy consumer in the U.S. economy – to reduce its greenhouse gas emissions from direct sources such as building energy use and fuel consumption by 28 percent by 2020.</w:t>
      </w:r>
      <w:r w:rsidR="00EB5CA6" w:rsidRPr="00FF1B78">
        <w:rPr>
          <w:rFonts w:ascii="Times New Roman" w:hAnsi="Times New Roman"/>
        </w:rPr>
        <w:t xml:space="preserve"> He also directed Federal agencies to reduce their greenhouse gas emissions from indirect sources, such as those from employee commuting, by 13 percent by 2020. </w:t>
      </w:r>
    </w:p>
    <w:p w:rsidR="00FB5851" w:rsidRPr="00FF1B78" w:rsidRDefault="00FB5851" w:rsidP="00FF1B78">
      <w:pPr>
        <w:pStyle w:val="ListParagraph"/>
        <w:numPr>
          <w:ilvl w:val="0"/>
          <w:numId w:val="5"/>
        </w:numPr>
        <w:jc w:val="both"/>
        <w:rPr>
          <w:rFonts w:ascii="Times New Roman" w:hAnsi="Times New Roman"/>
        </w:rPr>
      </w:pPr>
      <w:r w:rsidRPr="00FF1B78">
        <w:rPr>
          <w:rFonts w:ascii="Times New Roman" w:hAnsi="Times New Roman"/>
        </w:rPr>
        <w:t>Creation of the Climate Change Adaptation Task Force</w:t>
      </w:r>
      <w:r w:rsidR="00250C7E" w:rsidRPr="00FF1B78">
        <w:rPr>
          <w:rFonts w:ascii="Times New Roman" w:hAnsi="Times New Roman"/>
        </w:rPr>
        <w:t xml:space="preserve"> (CCATF)</w:t>
      </w:r>
      <w:r w:rsidRPr="00FF1B78">
        <w:rPr>
          <w:rFonts w:ascii="Times New Roman" w:hAnsi="Times New Roman"/>
        </w:rPr>
        <w:t xml:space="preserve"> and the U.S. Global Change Research Program</w:t>
      </w:r>
      <w:r w:rsidR="00EB5CA6" w:rsidRPr="00FF1B78">
        <w:rPr>
          <w:rFonts w:ascii="Times New Roman" w:hAnsi="Times New Roman"/>
        </w:rPr>
        <w:t xml:space="preserve"> (USGCRP)</w:t>
      </w:r>
    </w:p>
    <w:p w:rsidR="0047118F" w:rsidRPr="00FF1B78" w:rsidRDefault="00EB5CA6" w:rsidP="00FF1B78">
      <w:pPr>
        <w:pStyle w:val="ListParagraph"/>
        <w:jc w:val="both"/>
        <w:rPr>
          <w:rFonts w:ascii="Times New Roman" w:hAnsi="Times New Roman"/>
        </w:rPr>
      </w:pPr>
      <w:r w:rsidRPr="00FF1B78">
        <w:rPr>
          <w:rFonts w:ascii="Times New Roman" w:hAnsi="Times New Roman"/>
        </w:rPr>
        <w:t xml:space="preserve">The </w:t>
      </w:r>
      <w:r w:rsidR="00250C7E" w:rsidRPr="00FF1B78">
        <w:rPr>
          <w:rFonts w:ascii="Times New Roman" w:hAnsi="Times New Roman"/>
        </w:rPr>
        <w:t xml:space="preserve">CCATF </w:t>
      </w:r>
      <w:r w:rsidRPr="00FF1B78">
        <w:rPr>
          <w:rFonts w:ascii="Times New Roman" w:hAnsi="Times New Roman"/>
        </w:rPr>
        <w:t xml:space="preserve">recommends how Federal agency policies and programs can better prepare the United States to address the risks associated with a changing climate. </w:t>
      </w:r>
      <w:r w:rsidR="00FB5851" w:rsidRPr="00FF1B78">
        <w:rPr>
          <w:rFonts w:ascii="Times New Roman" w:hAnsi="Times New Roman"/>
        </w:rPr>
        <w:t>The USGCRP is a collaborative effort involving 13 Federal agencies to evaluate the current and future impacts of climate change, inform policy-makers and the public about scientific findings, and investigate effective ways to reduce greenhouse gas emissions and deploy cost-effective clean energy technology.</w:t>
      </w:r>
    </w:p>
    <w:p w:rsidR="00250C7E" w:rsidRPr="00FF1B78" w:rsidRDefault="0047118F" w:rsidP="00FF1B78">
      <w:pPr>
        <w:pStyle w:val="ListParagraph"/>
        <w:numPr>
          <w:ilvl w:val="0"/>
          <w:numId w:val="5"/>
        </w:numPr>
        <w:jc w:val="both"/>
        <w:rPr>
          <w:rFonts w:ascii="Times New Roman" w:hAnsi="Times New Roman"/>
        </w:rPr>
      </w:pPr>
      <w:r w:rsidRPr="00FF1B78">
        <w:rPr>
          <w:rFonts w:ascii="Times New Roman" w:hAnsi="Times New Roman"/>
        </w:rPr>
        <w:t>Investing in Clean Energy</w:t>
      </w:r>
    </w:p>
    <w:p w:rsidR="0047118F" w:rsidRPr="003300CB" w:rsidRDefault="00250C7E" w:rsidP="00FF1B78">
      <w:pPr>
        <w:pStyle w:val="ListParagraph"/>
        <w:jc w:val="both"/>
        <w:rPr>
          <w:rFonts w:ascii="Times New Roman" w:hAnsi="Times New Roman"/>
        </w:rPr>
      </w:pPr>
      <w:r w:rsidRPr="00FF1B78">
        <w:rPr>
          <w:rFonts w:ascii="Times New Roman" w:hAnsi="Times New Roman"/>
        </w:rPr>
        <w:t xml:space="preserve">With the support of </w:t>
      </w:r>
      <w:r w:rsidR="001C2782">
        <w:rPr>
          <w:rFonts w:ascii="Times New Roman" w:hAnsi="Times New Roman"/>
        </w:rPr>
        <w:t xml:space="preserve">administration </w:t>
      </w:r>
      <w:r w:rsidRPr="00FF1B78">
        <w:rPr>
          <w:rFonts w:ascii="Times New Roman" w:hAnsi="Times New Roman"/>
        </w:rPr>
        <w:t>policy, t</w:t>
      </w:r>
      <w:r w:rsidR="0047118F" w:rsidRPr="00FF1B78">
        <w:rPr>
          <w:rFonts w:ascii="Times New Roman" w:hAnsi="Times New Roman"/>
        </w:rPr>
        <w:t xml:space="preserve">he </w:t>
      </w:r>
      <w:r w:rsidRPr="00FF1B78">
        <w:rPr>
          <w:rFonts w:ascii="Times New Roman" w:hAnsi="Times New Roman"/>
        </w:rPr>
        <w:t xml:space="preserve">U.S. </w:t>
      </w:r>
      <w:r w:rsidR="0047118F" w:rsidRPr="00FF1B78">
        <w:rPr>
          <w:rFonts w:ascii="Times New Roman" w:hAnsi="Times New Roman"/>
        </w:rPr>
        <w:t xml:space="preserve">has nearly doubled renewable energy generation from wind, solar, and geothermal sources since 2008. Since 2009, the Department of Interior has approved 29 onshore renewable energy projects, including 16 solar, 5 wind, and 8 geothermal projects. Moving forward, the Department of Interior is committed to issuing permits for 10,000 megawatts of renewable power on public lands and in our offshore waters by the end of 2012, enough to power 3 million homes. </w:t>
      </w:r>
      <w:r w:rsidR="003300CB" w:rsidRPr="003300CB">
        <w:rPr>
          <w:rFonts w:ascii="Times New Roman" w:hAnsi="Times New Roman"/>
        </w:rPr>
        <w:t>In 2010, President Obama</w:t>
      </w:r>
      <w:r w:rsidR="003300CB">
        <w:rPr>
          <w:rFonts w:ascii="Times New Roman" w:hAnsi="Times New Roman"/>
        </w:rPr>
        <w:t xml:space="preserve"> also</w:t>
      </w:r>
      <w:r w:rsidR="003300CB" w:rsidRPr="003300CB">
        <w:rPr>
          <w:rFonts w:ascii="Times New Roman" w:hAnsi="Times New Roman"/>
        </w:rPr>
        <w:t xml:space="preserve"> set a goal of breaking ground on at least four commercial scale cellulosic or advanced </w:t>
      </w:r>
      <w:proofErr w:type="spellStart"/>
      <w:r w:rsidR="003300CB" w:rsidRPr="003300CB">
        <w:rPr>
          <w:rFonts w:ascii="Times New Roman" w:hAnsi="Times New Roman"/>
        </w:rPr>
        <w:t>biorefineries</w:t>
      </w:r>
      <w:proofErr w:type="spellEnd"/>
      <w:r w:rsidR="003300CB" w:rsidRPr="003300CB">
        <w:rPr>
          <w:rFonts w:ascii="Times New Roman" w:hAnsi="Times New Roman"/>
        </w:rPr>
        <w:t xml:space="preserve"> by 2013. That goal was accomplished a year ahead of schedule.</w:t>
      </w:r>
    </w:p>
    <w:p w:rsidR="00250C7E" w:rsidRPr="00FF1B78" w:rsidRDefault="0047118F" w:rsidP="00FF1B78">
      <w:pPr>
        <w:pStyle w:val="ListParagraph"/>
        <w:numPr>
          <w:ilvl w:val="0"/>
          <w:numId w:val="5"/>
        </w:numPr>
        <w:jc w:val="both"/>
        <w:rPr>
          <w:rFonts w:ascii="Times New Roman" w:hAnsi="Times New Roman"/>
        </w:rPr>
      </w:pPr>
      <w:r w:rsidRPr="00FF1B78">
        <w:rPr>
          <w:rFonts w:ascii="Times New Roman" w:hAnsi="Times New Roman"/>
        </w:rPr>
        <w:t>Smart Grid</w:t>
      </w:r>
    </w:p>
    <w:p w:rsidR="00FF1B78" w:rsidRPr="00FF1B78" w:rsidRDefault="0047118F" w:rsidP="00FF1B78">
      <w:pPr>
        <w:pStyle w:val="ListParagraph"/>
        <w:jc w:val="both"/>
        <w:rPr>
          <w:rFonts w:ascii="Times New Roman" w:hAnsi="Times New Roman"/>
        </w:rPr>
      </w:pPr>
      <w:r w:rsidRPr="00FF1B78">
        <w:rPr>
          <w:rFonts w:ascii="Times New Roman" w:hAnsi="Times New Roman"/>
        </w:rPr>
        <w:t>In 2011, the Administration announced that it would accelerate the permitting review of seven proposed electric transmissions lines. These infrastructure projects, when built, will increase grid capacity, facilitating better integration of renewable energy sources, avoiding blackouts, and helping to accommodate the growing number of electric vehicles on the road.</w:t>
      </w:r>
      <w:r w:rsidR="00250C7E" w:rsidRPr="00FF1B78">
        <w:rPr>
          <w:rFonts w:ascii="Times New Roman" w:hAnsi="Times New Roman"/>
        </w:rPr>
        <w:t xml:space="preserve"> </w:t>
      </w:r>
      <w:r w:rsidRPr="00FF1B78">
        <w:rPr>
          <w:rFonts w:ascii="Times New Roman" w:hAnsi="Times New Roman"/>
        </w:rPr>
        <w:t xml:space="preserve">The Administration </w:t>
      </w:r>
      <w:r w:rsidR="00250C7E" w:rsidRPr="00FF1B78">
        <w:rPr>
          <w:rFonts w:ascii="Times New Roman" w:hAnsi="Times New Roman"/>
        </w:rPr>
        <w:t xml:space="preserve">also </w:t>
      </w:r>
      <w:r w:rsidRPr="00FF1B78">
        <w:rPr>
          <w:rFonts w:ascii="Times New Roman" w:hAnsi="Times New Roman"/>
        </w:rPr>
        <w:t xml:space="preserve">launched a Green Button initiative in 2011 to empower Americans to reduce energy use in their homes. Already, utilities across the country have committed to providing 27 million households with access to data about their own energy use </w:t>
      </w:r>
      <w:r w:rsidRPr="00FF1B78">
        <w:rPr>
          <w:rFonts w:ascii="Times New Roman" w:hAnsi="Times New Roman"/>
        </w:rPr>
        <w:lastRenderedPageBreak/>
        <w:t>with a simple click of an online “Green Button” that will help them reduce waste and shrink their energy bills.</w:t>
      </w:r>
    </w:p>
    <w:p w:rsidR="00FF1B78" w:rsidRPr="00FF1B78" w:rsidRDefault="00D3528E" w:rsidP="00FF1B78">
      <w:pPr>
        <w:pStyle w:val="ListParagraph"/>
        <w:numPr>
          <w:ilvl w:val="0"/>
          <w:numId w:val="5"/>
        </w:numPr>
        <w:jc w:val="both"/>
        <w:rPr>
          <w:rFonts w:ascii="Times New Roman" w:hAnsi="Times New Roman"/>
        </w:rPr>
      </w:pPr>
      <w:r w:rsidRPr="00FF1B78">
        <w:rPr>
          <w:rFonts w:ascii="Times New Roman" w:hAnsi="Times New Roman"/>
        </w:rPr>
        <w:t>Clean Energy Research &amp; Development</w:t>
      </w:r>
    </w:p>
    <w:p w:rsidR="001C2782" w:rsidRDefault="00D3528E" w:rsidP="00FF1B78">
      <w:pPr>
        <w:pStyle w:val="ListParagraph"/>
        <w:jc w:val="both"/>
        <w:rPr>
          <w:rFonts w:ascii="Times New Roman" w:hAnsi="Times New Roman"/>
        </w:rPr>
      </w:pPr>
      <w:r w:rsidRPr="00FF1B78">
        <w:rPr>
          <w:rFonts w:ascii="Times New Roman" w:hAnsi="Times New Roman"/>
        </w:rPr>
        <w:t>In 2009, the Administration funded the Department of Energy’s Advanced Research</w:t>
      </w:r>
      <w:r w:rsidR="00FF1B78">
        <w:rPr>
          <w:rFonts w:ascii="Times New Roman" w:hAnsi="Times New Roman"/>
        </w:rPr>
        <w:t xml:space="preserve"> Project Agency-Energy (ARPA-E)</w:t>
      </w:r>
      <w:r w:rsidRPr="00FF1B78">
        <w:rPr>
          <w:rFonts w:ascii="Times New Roman" w:hAnsi="Times New Roman"/>
        </w:rPr>
        <w:t xml:space="preserve">, which focuses on “out-of-the-box” transformational energy research that brings together </w:t>
      </w:r>
      <w:r w:rsidR="00FF1B78" w:rsidRPr="00FF1B78">
        <w:rPr>
          <w:rFonts w:ascii="Times New Roman" w:hAnsi="Times New Roman"/>
        </w:rPr>
        <w:t>the</w:t>
      </w:r>
      <w:r w:rsidRPr="00FF1B78">
        <w:rPr>
          <w:rFonts w:ascii="Times New Roman" w:hAnsi="Times New Roman"/>
        </w:rPr>
        <w:t xml:space="preserve"> nation’s best scientists, engineers, and entrepreneurs. Building upon the initial investment, in late September 2011, the ARPA-E program announced 60 cutting-edge research projects in 25 states. In total, The ARPA-E has supported more than 120 individual projects.</w:t>
      </w:r>
    </w:p>
    <w:p w:rsidR="00FF1B78" w:rsidRPr="001C2782" w:rsidRDefault="001C2782" w:rsidP="001C2782">
      <w:pPr>
        <w:pStyle w:val="ListParagraph"/>
        <w:numPr>
          <w:ilvl w:val="0"/>
          <w:numId w:val="5"/>
        </w:numPr>
        <w:jc w:val="both"/>
        <w:rPr>
          <w:rFonts w:ascii="Times New Roman" w:hAnsi="Times New Roman"/>
        </w:rPr>
      </w:pPr>
      <w:r>
        <w:rPr>
          <w:rFonts w:ascii="Times New Roman" w:hAnsi="Times New Roman"/>
        </w:rPr>
        <w:t>Clean Energy Innovation Hubs</w:t>
      </w:r>
    </w:p>
    <w:p w:rsidR="00D176CC" w:rsidRDefault="00FF1B78" w:rsidP="00FF1B78">
      <w:pPr>
        <w:pStyle w:val="ListParagraph"/>
        <w:jc w:val="both"/>
        <w:rPr>
          <w:rFonts w:ascii="Times New Roman" w:hAnsi="Times New Roman"/>
        </w:rPr>
      </w:pPr>
      <w:r w:rsidRPr="00FF1B78">
        <w:rPr>
          <w:rFonts w:ascii="Times New Roman" w:hAnsi="Times New Roman"/>
        </w:rPr>
        <w:t>T</w:t>
      </w:r>
      <w:r w:rsidR="00D3528E" w:rsidRPr="00FF1B78">
        <w:rPr>
          <w:rFonts w:ascii="Times New Roman" w:hAnsi="Times New Roman"/>
        </w:rPr>
        <w:t xml:space="preserve">he Administration </w:t>
      </w:r>
      <w:r w:rsidRPr="00FF1B78">
        <w:rPr>
          <w:rFonts w:ascii="Times New Roman" w:hAnsi="Times New Roman"/>
        </w:rPr>
        <w:t xml:space="preserve">also </w:t>
      </w:r>
      <w:r w:rsidR="00D3528E" w:rsidRPr="00FF1B78">
        <w:rPr>
          <w:rFonts w:ascii="Times New Roman" w:hAnsi="Times New Roman"/>
        </w:rPr>
        <w:t>launched a series of clean energy innovation hubs, which bring together teams of the best researchers and engineers in the United States to solve major energy challenges. The hubs will focus on improving batteries and energy storage, reducing constraints from critical materials, developing fuels that can be produced directly from sunlight, improving energy efficient building systems design, and using modeling and simulation for advanced nuclear reactor operations.</w:t>
      </w:r>
    </w:p>
    <w:p w:rsidR="00D176CC" w:rsidRPr="00D176CC" w:rsidRDefault="00D176CC" w:rsidP="00D176CC">
      <w:pPr>
        <w:pStyle w:val="ListParagraph"/>
        <w:numPr>
          <w:ilvl w:val="0"/>
          <w:numId w:val="5"/>
        </w:numPr>
        <w:jc w:val="both"/>
        <w:rPr>
          <w:rFonts w:ascii="Times New Roman" w:hAnsi="Times New Roman"/>
        </w:rPr>
      </w:pPr>
      <w:r w:rsidRPr="00D176CC">
        <w:rPr>
          <w:rFonts w:ascii="Times New Roman" w:hAnsi="Times New Roman"/>
        </w:rPr>
        <w:t>The President’s Better Buildings Challenge</w:t>
      </w:r>
    </w:p>
    <w:p w:rsidR="00470906" w:rsidRDefault="00D176CC" w:rsidP="00D176CC">
      <w:pPr>
        <w:pStyle w:val="ListParagraph"/>
        <w:jc w:val="both"/>
        <w:rPr>
          <w:rFonts w:ascii="Times New Roman" w:hAnsi="Times New Roman"/>
        </w:rPr>
      </w:pPr>
      <w:r w:rsidRPr="00D176CC">
        <w:rPr>
          <w:rFonts w:ascii="Times New Roman" w:hAnsi="Times New Roman"/>
        </w:rPr>
        <w:t>The President’s Better Buildings Challenge has set a goal to improve the energy efficiency of commercial buildings by 20 percent by 2020. The Administration has also partnered with manufacturing companies, representing over 1,400 plants, to improve energy efficiency by 25 percent over 10 years.</w:t>
      </w:r>
    </w:p>
    <w:p w:rsidR="00204588" w:rsidRDefault="00204588">
      <w:pPr>
        <w:rPr>
          <w:rFonts w:ascii="Times New Roman" w:hAnsi="Times New Roman"/>
        </w:rPr>
      </w:pPr>
    </w:p>
    <w:p w:rsidR="00D3528E" w:rsidRPr="00815DBE" w:rsidRDefault="00815DBE">
      <w:pPr>
        <w:rPr>
          <w:rFonts w:ascii="Times New Roman" w:hAnsi="Times New Roman"/>
          <w:i/>
        </w:rPr>
      </w:pPr>
      <w:r>
        <w:rPr>
          <w:rFonts w:ascii="Times New Roman" w:hAnsi="Times New Roman"/>
          <w:i/>
        </w:rPr>
        <w:t xml:space="preserve">The </w:t>
      </w:r>
      <w:r w:rsidRPr="00815DBE">
        <w:rPr>
          <w:rFonts w:ascii="Times New Roman" w:hAnsi="Times New Roman"/>
          <w:i/>
        </w:rPr>
        <w:t xml:space="preserve">Environmental Protection Agency </w:t>
      </w:r>
      <w:r>
        <w:rPr>
          <w:rFonts w:ascii="Times New Roman" w:hAnsi="Times New Roman"/>
          <w:i/>
        </w:rPr>
        <w:t>(EPA)</w:t>
      </w:r>
    </w:p>
    <w:p w:rsidR="00CC3C8A" w:rsidRPr="00CC3C8A" w:rsidRDefault="00815DBE">
      <w:pPr>
        <w:rPr>
          <w:rFonts w:ascii="Times New Roman" w:hAnsi="Times New Roman"/>
        </w:rPr>
      </w:pPr>
      <w:r>
        <w:rPr>
          <w:rFonts w:ascii="Times New Roman" w:hAnsi="Times New Roman"/>
        </w:rPr>
        <w:t>The EPA</w:t>
      </w:r>
      <w:r w:rsidR="00F73057">
        <w:rPr>
          <w:rFonts w:ascii="Times New Roman" w:hAnsi="Times New Roman"/>
        </w:rPr>
        <w:t xml:space="preserve"> </w:t>
      </w:r>
      <w:r w:rsidR="00211FA2">
        <w:rPr>
          <w:rFonts w:ascii="Times New Roman" w:hAnsi="Times New Roman"/>
        </w:rPr>
        <w:t xml:space="preserve">develops </w:t>
      </w:r>
      <w:r w:rsidR="00CC3C8A" w:rsidRPr="00CC3C8A">
        <w:rPr>
          <w:rFonts w:ascii="Times New Roman" w:hAnsi="Times New Roman"/>
        </w:rPr>
        <w:t>standards for greenhouse gas emissions from mobile and stationary sources under the Clean Air Act.</w:t>
      </w:r>
      <w:r w:rsidR="00F73057">
        <w:rPr>
          <w:rStyle w:val="FootnoteReference"/>
          <w:rFonts w:ascii="Times New Roman" w:hAnsi="Times New Roman"/>
        </w:rPr>
        <w:footnoteReference w:id="2"/>
      </w:r>
      <w:r w:rsidR="00CC3C8A" w:rsidRPr="00CC3C8A">
        <w:rPr>
          <w:rFonts w:ascii="Times New Roman" w:hAnsi="Times New Roman"/>
        </w:rPr>
        <w:t xml:space="preserve"> </w:t>
      </w:r>
      <w:r w:rsidR="00211FA2">
        <w:rPr>
          <w:rFonts w:ascii="Times New Roman" w:hAnsi="Times New Roman"/>
        </w:rPr>
        <w:t xml:space="preserve">Its </w:t>
      </w:r>
      <w:r w:rsidR="00F73057">
        <w:rPr>
          <w:rFonts w:ascii="Times New Roman" w:hAnsi="Times New Roman"/>
        </w:rPr>
        <w:t xml:space="preserve">federal </w:t>
      </w:r>
      <w:r w:rsidR="00CC3C8A" w:rsidRPr="00CC3C8A">
        <w:rPr>
          <w:rFonts w:ascii="Times New Roman" w:hAnsi="Times New Roman"/>
        </w:rPr>
        <w:t xml:space="preserve">regulatory activities are in addition to </w:t>
      </w:r>
      <w:r w:rsidR="00211FA2">
        <w:rPr>
          <w:rFonts w:ascii="Times New Roman" w:hAnsi="Times New Roman"/>
        </w:rPr>
        <w:t xml:space="preserve">its </w:t>
      </w:r>
      <w:r w:rsidR="00CC3C8A" w:rsidRPr="00CC3C8A">
        <w:rPr>
          <w:rFonts w:ascii="Times New Roman" w:hAnsi="Times New Roman"/>
        </w:rPr>
        <w:t>volunteer programs, international partnerships, and partnerships with states and tribes.</w:t>
      </w:r>
    </w:p>
    <w:p w:rsidR="00FB5851" w:rsidRPr="00FB5851" w:rsidRDefault="00CC3C8A" w:rsidP="00FB5851">
      <w:pPr>
        <w:pStyle w:val="ListParagraph"/>
        <w:numPr>
          <w:ilvl w:val="0"/>
          <w:numId w:val="1"/>
        </w:numPr>
        <w:rPr>
          <w:rStyle w:val="Strong"/>
        </w:rPr>
      </w:pPr>
      <w:r w:rsidRPr="00CC3C8A">
        <w:rPr>
          <w:rStyle w:val="Strong"/>
          <w:rFonts w:ascii="Times New Roman" w:hAnsi="Times New Roman"/>
          <w:b w:val="0"/>
        </w:rPr>
        <w:t>EPA and NHTSA Standards to Cut Greenhouse Gas Emissions and Fuel Use for New Motor Vehicles</w:t>
      </w:r>
    </w:p>
    <w:p w:rsidR="00CC3C8A" w:rsidRPr="00CC3C8A" w:rsidRDefault="00CC3C8A" w:rsidP="00FB5851">
      <w:pPr>
        <w:pStyle w:val="ListParagraph"/>
        <w:rPr>
          <w:rStyle w:val="Strong"/>
        </w:rPr>
      </w:pPr>
      <w:r w:rsidRPr="00FB5851">
        <w:rPr>
          <w:rFonts w:ascii="Times New Roman" w:hAnsi="Times New Roman"/>
        </w:rPr>
        <w:t>The EPA is enabling the production of a new generation of clean vehicles-- from the smallest cars to the largest trucks--through reduced greenhouse gas emissions and improved fuel use. Together, the enacted and proposed standards are expected to save more than six billion barrels of oil through 2025 and reduce more than 3,100 million metric tons of carbon dioxide emissions.</w:t>
      </w:r>
    </w:p>
    <w:p w:rsidR="00CC3C8A" w:rsidRPr="00CC3C8A" w:rsidRDefault="00CC3C8A" w:rsidP="00CC3C8A">
      <w:pPr>
        <w:pStyle w:val="ListParagraph"/>
        <w:numPr>
          <w:ilvl w:val="0"/>
          <w:numId w:val="1"/>
        </w:numPr>
        <w:rPr>
          <w:rStyle w:val="Strong"/>
        </w:rPr>
      </w:pPr>
      <w:r w:rsidRPr="00CC3C8A">
        <w:rPr>
          <w:rStyle w:val="Strong"/>
          <w:rFonts w:ascii="Times New Roman" w:hAnsi="Times New Roman"/>
          <w:b w:val="0"/>
        </w:rPr>
        <w:t>Renewable Fuel Standard Program</w:t>
      </w:r>
    </w:p>
    <w:p w:rsidR="00F41379" w:rsidRDefault="00CC3C8A" w:rsidP="00F41379">
      <w:pPr>
        <w:pStyle w:val="ListParagraph"/>
        <w:rPr>
          <w:rFonts w:ascii="Times New Roman" w:hAnsi="Times New Roman"/>
        </w:rPr>
      </w:pPr>
      <w:r>
        <w:rPr>
          <w:rFonts w:ascii="Times New Roman" w:hAnsi="Times New Roman"/>
        </w:rPr>
        <w:t>A set of r</w:t>
      </w:r>
      <w:r w:rsidRPr="00CC3C8A">
        <w:rPr>
          <w:rFonts w:ascii="Times New Roman" w:hAnsi="Times New Roman"/>
        </w:rPr>
        <w:t>egulations to ensure that transportation fuel sold in the United States contains a minimum volume of renewable fuel. By 2022, the Renewable Fuel Standard (RFS) program will reduce greenhouse gas emissions by 138 million metric tons, about the annual emissions of 27 million passenger vehicles, replacing about seven percent of expected annual diesel consumption</w:t>
      </w:r>
    </w:p>
    <w:p w:rsidR="00CC3C8A" w:rsidRPr="00F41379" w:rsidRDefault="00CC3C8A" w:rsidP="00F41379">
      <w:pPr>
        <w:pStyle w:val="ListParagraph"/>
        <w:numPr>
          <w:ilvl w:val="0"/>
          <w:numId w:val="1"/>
        </w:numPr>
        <w:rPr>
          <w:rStyle w:val="Strong"/>
        </w:rPr>
      </w:pPr>
      <w:r w:rsidRPr="00F41379">
        <w:rPr>
          <w:rStyle w:val="Strong"/>
          <w:rFonts w:ascii="Times New Roman" w:hAnsi="Times New Roman"/>
          <w:b w:val="0"/>
        </w:rPr>
        <w:t>Proposed Carbon Pollution Standard for New Power Plants</w:t>
      </w:r>
    </w:p>
    <w:p w:rsidR="00CC3C8A" w:rsidRPr="00F41379" w:rsidRDefault="00CC3C8A" w:rsidP="00F41379">
      <w:pPr>
        <w:pStyle w:val="ListParagraph"/>
        <w:rPr>
          <w:rFonts w:ascii="Times New Roman" w:hAnsi="Times New Roman"/>
        </w:rPr>
      </w:pPr>
      <w:r w:rsidRPr="00F41379">
        <w:rPr>
          <w:rFonts w:ascii="Times New Roman" w:hAnsi="Times New Roman"/>
        </w:rPr>
        <w:t>On March 27, 2012, EPA proposed a Carbon Pollution Standard for New Power Plants that would, for the first time, set national limits on the amount of carbon pollution that power plants can emit. The proposed rule, which applies only to new fossil-fuel-fired electric utility generating units, will help ensure that current progress continues toward a cleaner, safer, and more modern power sector.</w:t>
      </w:r>
    </w:p>
    <w:p w:rsidR="00CC3C8A" w:rsidRPr="00CC3C8A" w:rsidRDefault="00CC3C8A" w:rsidP="00F41379">
      <w:pPr>
        <w:pStyle w:val="NormalWeb"/>
        <w:numPr>
          <w:ilvl w:val="0"/>
          <w:numId w:val="1"/>
        </w:numPr>
        <w:spacing w:before="2" w:after="2"/>
        <w:rPr>
          <w:rFonts w:ascii="Times New Roman" w:hAnsi="Times New Roman"/>
          <w:sz w:val="24"/>
        </w:rPr>
      </w:pPr>
      <w:r w:rsidRPr="00F41379">
        <w:rPr>
          <w:rStyle w:val="Strong"/>
          <w:rFonts w:ascii="Times New Roman" w:hAnsi="Times New Roman"/>
          <w:b w:val="0"/>
          <w:sz w:val="24"/>
        </w:rPr>
        <w:t>Oil and Natural Gas Air Pollution Standards</w:t>
      </w:r>
      <w:r w:rsidRPr="00CC3C8A">
        <w:rPr>
          <w:rStyle w:val="Strong"/>
          <w:rFonts w:ascii="Times New Roman" w:hAnsi="Times New Roman"/>
          <w:b w:val="0"/>
          <w:sz w:val="24"/>
        </w:rPr>
        <w:t xml:space="preserve"> </w:t>
      </w:r>
    </w:p>
    <w:p w:rsidR="00CC3C8A" w:rsidRPr="00CC3C8A" w:rsidRDefault="00CC3C8A" w:rsidP="00F41379">
      <w:pPr>
        <w:pStyle w:val="NormalWeb"/>
        <w:spacing w:before="2" w:after="2"/>
        <w:ind w:left="720"/>
        <w:rPr>
          <w:rFonts w:ascii="Times New Roman" w:hAnsi="Times New Roman"/>
          <w:sz w:val="24"/>
        </w:rPr>
      </w:pPr>
      <w:r w:rsidRPr="00CC3C8A">
        <w:rPr>
          <w:rFonts w:ascii="Times New Roman" w:hAnsi="Times New Roman"/>
          <w:sz w:val="24"/>
        </w:rPr>
        <w:t>On April 18, 2012, EPA finalized cost effective regulations to reduce harmful air pollution from the oil and natural gas industry, while allowing continued, responsible growth in U.S. oil and natural gas production. The final rules are expected to yield a nearly 95 percent reduction in VOC emissions from more than 11,000 new hydraulically fractured gas wells each year. The rules will also reduce air toxics and emissions of methane, a potent greenhouse gas.</w:t>
      </w:r>
    </w:p>
    <w:p w:rsidR="00CC3C8A" w:rsidRPr="00CC3C8A" w:rsidRDefault="00CC3C8A" w:rsidP="00F41379">
      <w:pPr>
        <w:pStyle w:val="NormalWeb"/>
        <w:numPr>
          <w:ilvl w:val="0"/>
          <w:numId w:val="1"/>
        </w:numPr>
        <w:spacing w:before="2" w:after="2"/>
        <w:rPr>
          <w:rFonts w:ascii="Times New Roman" w:hAnsi="Times New Roman"/>
          <w:sz w:val="24"/>
        </w:rPr>
      </w:pPr>
      <w:r w:rsidRPr="00F41379">
        <w:rPr>
          <w:rStyle w:val="Strong"/>
          <w:rFonts w:ascii="Times New Roman" w:hAnsi="Times New Roman"/>
          <w:b w:val="0"/>
          <w:sz w:val="24"/>
        </w:rPr>
        <w:t>Geologic Sequestration of Carbon Dioxide</w:t>
      </w:r>
      <w:r w:rsidRPr="00CC3C8A">
        <w:rPr>
          <w:rStyle w:val="Strong"/>
          <w:rFonts w:ascii="Times New Roman" w:hAnsi="Times New Roman"/>
          <w:b w:val="0"/>
          <w:sz w:val="24"/>
        </w:rPr>
        <w:t xml:space="preserve"> </w:t>
      </w:r>
    </w:p>
    <w:p w:rsidR="00CC3C8A" w:rsidRPr="00F41379" w:rsidRDefault="00F41379" w:rsidP="00F41379">
      <w:pPr>
        <w:pStyle w:val="ListParagraph"/>
        <w:rPr>
          <w:rFonts w:ascii="Times New Roman" w:hAnsi="Times New Roman"/>
        </w:rPr>
      </w:pPr>
      <w:r>
        <w:rPr>
          <w:rFonts w:ascii="Times New Roman" w:hAnsi="Times New Roman"/>
        </w:rPr>
        <w:t>The E</w:t>
      </w:r>
      <w:r w:rsidR="00CC3C8A" w:rsidRPr="00F41379">
        <w:rPr>
          <w:rFonts w:ascii="Times New Roman" w:hAnsi="Times New Roman"/>
        </w:rPr>
        <w:t xml:space="preserve">PA has finalized requirements for geologic sequestration, including the development of a new class of wells, Class VI, under the authority of the Safe Drinking Water Act's Underground Injection Control Program. </w:t>
      </w:r>
    </w:p>
    <w:p w:rsidR="00211FA2" w:rsidRDefault="00211FA2" w:rsidP="00D55E77">
      <w:pPr>
        <w:pStyle w:val="Heading5"/>
        <w:spacing w:before="2" w:after="2"/>
        <w:rPr>
          <w:rFonts w:ascii="Times New Roman" w:hAnsi="Times New Roman"/>
          <w:b w:val="0"/>
          <w:sz w:val="24"/>
        </w:rPr>
      </w:pPr>
      <w:r>
        <w:rPr>
          <w:rFonts w:ascii="Times New Roman" w:hAnsi="Times New Roman"/>
          <w:b w:val="0"/>
          <w:sz w:val="24"/>
        </w:rPr>
        <w:t>The EPA is also taking adaptive measures. These include:</w:t>
      </w:r>
    </w:p>
    <w:p w:rsidR="00211FA2" w:rsidRPr="00211FA2" w:rsidRDefault="00211FA2" w:rsidP="00211FA2">
      <w:pPr>
        <w:pStyle w:val="Heading5"/>
        <w:numPr>
          <w:ilvl w:val="0"/>
          <w:numId w:val="1"/>
        </w:numPr>
        <w:spacing w:before="2" w:after="2"/>
        <w:rPr>
          <w:rFonts w:ascii="Times New Roman" w:hAnsi="Times New Roman"/>
          <w:b w:val="0"/>
          <w:sz w:val="24"/>
        </w:rPr>
      </w:pPr>
      <w:r w:rsidRPr="00211FA2">
        <w:rPr>
          <w:rFonts w:ascii="Times New Roman" w:hAnsi="Times New Roman"/>
          <w:b w:val="0"/>
          <w:sz w:val="24"/>
        </w:rPr>
        <w:t>The Climate Ready Estuaries program works with the National Estuary Programs and the coastal management community to: (1) assess climate change vulnerabilities, (2) develop and implement adaptation strategies, and (3) engage and educate stakeholders.</w:t>
      </w:r>
      <w:r w:rsidRPr="00211FA2">
        <w:rPr>
          <w:rStyle w:val="FootnoteReference"/>
          <w:rFonts w:ascii="Times New Roman" w:hAnsi="Times New Roman"/>
          <w:b w:val="0"/>
          <w:sz w:val="24"/>
        </w:rPr>
        <w:footnoteReference w:id="3"/>
      </w:r>
    </w:p>
    <w:p w:rsidR="00211FA2" w:rsidRPr="00211FA2" w:rsidRDefault="00211FA2" w:rsidP="00211FA2">
      <w:pPr>
        <w:pStyle w:val="Heading5"/>
        <w:numPr>
          <w:ilvl w:val="0"/>
          <w:numId w:val="1"/>
        </w:numPr>
        <w:spacing w:before="2" w:after="2"/>
        <w:rPr>
          <w:rFonts w:ascii="Times New Roman" w:hAnsi="Times New Roman"/>
          <w:b w:val="0"/>
          <w:sz w:val="24"/>
        </w:rPr>
      </w:pPr>
      <w:r>
        <w:rPr>
          <w:rFonts w:ascii="Times New Roman" w:hAnsi="Times New Roman"/>
          <w:b w:val="0"/>
          <w:sz w:val="24"/>
        </w:rPr>
        <w:t xml:space="preserve">The </w:t>
      </w:r>
      <w:r w:rsidRPr="00211FA2">
        <w:rPr>
          <w:rFonts w:ascii="Times New Roman" w:hAnsi="Times New Roman"/>
          <w:b w:val="0"/>
          <w:sz w:val="24"/>
        </w:rPr>
        <w:t xml:space="preserve">EPA's Climate Ready Water Utilities (CRWU) initiative assists the water sector, which includes drinking water, wastewater, and </w:t>
      </w:r>
      <w:proofErr w:type="spellStart"/>
      <w:r w:rsidRPr="00211FA2">
        <w:rPr>
          <w:rFonts w:ascii="Times New Roman" w:hAnsi="Times New Roman"/>
          <w:b w:val="0"/>
          <w:sz w:val="24"/>
        </w:rPr>
        <w:t>stormwater</w:t>
      </w:r>
      <w:proofErr w:type="spellEnd"/>
      <w:r w:rsidRPr="00211FA2">
        <w:rPr>
          <w:rFonts w:ascii="Times New Roman" w:hAnsi="Times New Roman"/>
          <w:b w:val="0"/>
          <w:sz w:val="24"/>
        </w:rPr>
        <w:t xml:space="preserve"> utilities, in addressing climate change impacts.</w:t>
      </w:r>
      <w:r w:rsidRPr="00211FA2">
        <w:rPr>
          <w:rStyle w:val="FootnoteReference"/>
          <w:rFonts w:ascii="Times New Roman" w:hAnsi="Times New Roman"/>
          <w:b w:val="0"/>
          <w:sz w:val="24"/>
        </w:rPr>
        <w:footnoteReference w:id="4"/>
      </w:r>
    </w:p>
    <w:p w:rsidR="00D55E77" w:rsidRPr="00D176CC" w:rsidRDefault="00D55E77" w:rsidP="00D55E77">
      <w:pPr>
        <w:pStyle w:val="Heading5"/>
        <w:spacing w:before="2" w:after="2"/>
        <w:rPr>
          <w:rFonts w:ascii="Times New Roman" w:hAnsi="Times New Roman" w:cs="Times New Roman"/>
          <w:b w:val="0"/>
          <w:sz w:val="24"/>
        </w:rPr>
      </w:pPr>
      <w:r w:rsidRPr="00D55E77">
        <w:rPr>
          <w:rFonts w:ascii="Times New Roman" w:hAnsi="Times New Roman"/>
          <w:b w:val="0"/>
          <w:sz w:val="24"/>
        </w:rPr>
        <w:t xml:space="preserve">Some </w:t>
      </w:r>
      <w:r w:rsidR="0092729E" w:rsidRPr="00D176CC">
        <w:rPr>
          <w:rFonts w:ascii="Times New Roman" w:hAnsi="Times New Roman"/>
          <w:b w:val="0"/>
          <w:sz w:val="24"/>
        </w:rPr>
        <w:t xml:space="preserve">federal </w:t>
      </w:r>
      <w:r w:rsidRPr="00D176CC">
        <w:rPr>
          <w:rFonts w:ascii="Times New Roman" w:hAnsi="Times New Roman"/>
          <w:b w:val="0"/>
          <w:sz w:val="24"/>
        </w:rPr>
        <w:t xml:space="preserve">departments are also taking actions specific to their purview. For example, the Department of Transportation’s Congestion Mitigation and Air Quality (CMAQ) Improvement Program </w:t>
      </w:r>
      <w:r w:rsidRPr="00D176CC">
        <w:rPr>
          <w:rFonts w:ascii="Times New Roman" w:hAnsi="Times New Roman" w:cs="Times New Roman"/>
          <w:b w:val="0"/>
          <w:sz w:val="24"/>
        </w:rPr>
        <w:t>provides over $8.1 billion dollars in funds to State DOTs, MPOs, and transit agencies to invest in projects that reduce emissions from transportation-related sources.</w:t>
      </w:r>
      <w:r w:rsidRPr="00D176CC">
        <w:rPr>
          <w:rStyle w:val="FootnoteReference"/>
          <w:rFonts w:ascii="Times New Roman" w:hAnsi="Times New Roman" w:cs="Times New Roman"/>
          <w:b w:val="0"/>
          <w:sz w:val="24"/>
        </w:rPr>
        <w:footnoteReference w:id="5"/>
      </w:r>
      <w:r w:rsidR="00D176CC" w:rsidRPr="00D176CC">
        <w:rPr>
          <w:rFonts w:ascii="Times New Roman" w:hAnsi="Times New Roman" w:cs="Times New Roman"/>
          <w:b w:val="0"/>
          <w:sz w:val="24"/>
        </w:rPr>
        <w:t xml:space="preserve"> </w:t>
      </w:r>
      <w:r w:rsidR="00D176CC" w:rsidRPr="00D176CC">
        <w:rPr>
          <w:rFonts w:ascii="Times New Roman" w:hAnsi="Times New Roman"/>
          <w:b w:val="0"/>
          <w:sz w:val="24"/>
        </w:rPr>
        <w:t>Since October 2009, the Department of Energy and the Department of Housing and Urban Development have jointly completed energy upgrades in more than one million homes across the country</w:t>
      </w:r>
      <w:r w:rsidR="00D176CC">
        <w:rPr>
          <w:rFonts w:ascii="Times New Roman" w:hAnsi="Times New Roman"/>
          <w:b w:val="0"/>
          <w:sz w:val="24"/>
        </w:rPr>
        <w:t>.</w:t>
      </w:r>
      <w:r w:rsidR="00D176CC">
        <w:rPr>
          <w:rStyle w:val="FootnoteReference"/>
          <w:rFonts w:ascii="Times New Roman" w:hAnsi="Times New Roman"/>
          <w:b w:val="0"/>
          <w:sz w:val="24"/>
        </w:rPr>
        <w:footnoteReference w:id="6"/>
      </w:r>
    </w:p>
    <w:p w:rsidR="004255F7" w:rsidRDefault="004255F7" w:rsidP="00D55E77">
      <w:pPr>
        <w:pStyle w:val="Heading5"/>
        <w:spacing w:before="2" w:after="2"/>
        <w:rPr>
          <w:rFonts w:ascii="Times New Roman" w:hAnsi="Times New Roman"/>
          <w:b w:val="0"/>
          <w:sz w:val="24"/>
        </w:rPr>
      </w:pPr>
    </w:p>
    <w:p w:rsidR="00211FA2" w:rsidRDefault="004255F7" w:rsidP="00D55E77">
      <w:pPr>
        <w:pStyle w:val="Heading5"/>
        <w:spacing w:before="2" w:after="2"/>
        <w:rPr>
          <w:rFonts w:ascii="Times New Roman" w:hAnsi="Times New Roman"/>
          <w:b w:val="0"/>
          <w:sz w:val="24"/>
        </w:rPr>
      </w:pPr>
      <w:r>
        <w:rPr>
          <w:rFonts w:ascii="Times New Roman" w:hAnsi="Times New Roman"/>
          <w:b w:val="0"/>
          <w:sz w:val="24"/>
        </w:rPr>
        <w:t>ii</w:t>
      </w:r>
      <w:r w:rsidR="004701D7">
        <w:rPr>
          <w:rFonts w:ascii="Times New Roman" w:hAnsi="Times New Roman"/>
          <w:b w:val="0"/>
          <w:sz w:val="24"/>
        </w:rPr>
        <w:t xml:space="preserve">. </w:t>
      </w:r>
      <w:r w:rsidR="00211FA2">
        <w:rPr>
          <w:rFonts w:ascii="Times New Roman" w:hAnsi="Times New Roman"/>
          <w:b w:val="0"/>
          <w:sz w:val="24"/>
        </w:rPr>
        <w:t>Regional/</w:t>
      </w:r>
      <w:r w:rsidR="004701D7">
        <w:rPr>
          <w:rFonts w:ascii="Times New Roman" w:hAnsi="Times New Roman"/>
          <w:b w:val="0"/>
          <w:sz w:val="24"/>
        </w:rPr>
        <w:t>State</w:t>
      </w:r>
      <w:r w:rsidR="00211FA2">
        <w:rPr>
          <w:rFonts w:ascii="Times New Roman" w:hAnsi="Times New Roman"/>
          <w:b w:val="0"/>
          <w:sz w:val="24"/>
        </w:rPr>
        <w:t>/Local</w:t>
      </w:r>
      <w:r w:rsidR="004701D7">
        <w:rPr>
          <w:rFonts w:ascii="Times New Roman" w:hAnsi="Times New Roman"/>
          <w:b w:val="0"/>
          <w:sz w:val="24"/>
        </w:rPr>
        <w:t xml:space="preserve"> level</w:t>
      </w:r>
    </w:p>
    <w:p w:rsidR="00211FA2" w:rsidRDefault="00211FA2" w:rsidP="00211FA2">
      <w:pPr>
        <w:pStyle w:val="Heading5"/>
        <w:spacing w:before="2" w:after="2"/>
        <w:rPr>
          <w:rFonts w:ascii="Times New Roman" w:hAnsi="Times New Roman"/>
          <w:b w:val="0"/>
          <w:sz w:val="24"/>
        </w:rPr>
      </w:pPr>
      <w:r>
        <w:rPr>
          <w:rFonts w:ascii="Times New Roman" w:hAnsi="Times New Roman"/>
          <w:b w:val="0"/>
          <w:sz w:val="24"/>
        </w:rPr>
        <w:t xml:space="preserve">There </w:t>
      </w:r>
      <w:proofErr w:type="gramStart"/>
      <w:r>
        <w:rPr>
          <w:rFonts w:ascii="Times New Roman" w:hAnsi="Times New Roman"/>
          <w:b w:val="0"/>
          <w:sz w:val="24"/>
        </w:rPr>
        <w:t>is</w:t>
      </w:r>
      <w:proofErr w:type="gramEnd"/>
      <w:r>
        <w:rPr>
          <w:rFonts w:ascii="Times New Roman" w:hAnsi="Times New Roman"/>
          <w:b w:val="0"/>
          <w:sz w:val="24"/>
        </w:rPr>
        <w:t xml:space="preserve"> a vast number of initiatives happening across the U.S. at the regional, state, and local levels. Due to the sheer volume, these initiatives cannot </w:t>
      </w:r>
      <w:r w:rsidR="00D176CC">
        <w:rPr>
          <w:rFonts w:ascii="Times New Roman" w:hAnsi="Times New Roman"/>
          <w:b w:val="0"/>
          <w:sz w:val="24"/>
        </w:rPr>
        <w:t xml:space="preserve">possibly </w:t>
      </w:r>
      <w:r>
        <w:rPr>
          <w:rFonts w:ascii="Times New Roman" w:hAnsi="Times New Roman"/>
          <w:b w:val="0"/>
          <w:sz w:val="24"/>
        </w:rPr>
        <w:t xml:space="preserve">be </w:t>
      </w:r>
      <w:r w:rsidR="001A58D7">
        <w:rPr>
          <w:rFonts w:ascii="Times New Roman" w:hAnsi="Times New Roman"/>
          <w:b w:val="0"/>
          <w:sz w:val="24"/>
        </w:rPr>
        <w:t xml:space="preserve">catalogued </w:t>
      </w:r>
      <w:r>
        <w:rPr>
          <w:rFonts w:ascii="Times New Roman" w:hAnsi="Times New Roman"/>
          <w:b w:val="0"/>
          <w:sz w:val="24"/>
        </w:rPr>
        <w:t>in this space. However, the Department of Transportation has two useful web-pages with links to various databases and initiatives across the country.</w:t>
      </w:r>
    </w:p>
    <w:p w:rsidR="00211FA2" w:rsidRPr="001909CE" w:rsidRDefault="00211FA2" w:rsidP="00204588">
      <w:pPr>
        <w:pStyle w:val="Heading5"/>
        <w:numPr>
          <w:ilvl w:val="0"/>
          <w:numId w:val="2"/>
        </w:numPr>
        <w:spacing w:before="2" w:after="2"/>
        <w:rPr>
          <w:rFonts w:ascii="Times New Roman" w:hAnsi="Times New Roman"/>
          <w:b w:val="0"/>
          <w:sz w:val="24"/>
        </w:rPr>
      </w:pPr>
      <w:r w:rsidRPr="001909CE">
        <w:rPr>
          <w:rFonts w:ascii="Times New Roman" w:hAnsi="Times New Roman"/>
          <w:b w:val="0"/>
          <w:sz w:val="24"/>
        </w:rPr>
        <w:t xml:space="preserve">Local action: </w:t>
      </w:r>
      <w:hyperlink r:id="rId9" w:history="1">
        <w:r w:rsidRPr="001909CE">
          <w:rPr>
            <w:rStyle w:val="Hyperlink"/>
            <w:rFonts w:ascii="Times New Roman" w:hAnsi="Times New Roman"/>
            <w:b w:val="0"/>
            <w:sz w:val="24"/>
          </w:rPr>
          <w:t>http://climate.dot.gov/state-local/local-action-plans.html</w:t>
        </w:r>
      </w:hyperlink>
    </w:p>
    <w:p w:rsidR="00211FA2" w:rsidRPr="001909CE" w:rsidRDefault="00211FA2" w:rsidP="00204588">
      <w:pPr>
        <w:pStyle w:val="Heading5"/>
        <w:numPr>
          <w:ilvl w:val="0"/>
          <w:numId w:val="2"/>
        </w:numPr>
        <w:spacing w:before="2" w:after="2"/>
        <w:rPr>
          <w:rFonts w:ascii="Times New Roman" w:hAnsi="Times New Roman"/>
          <w:b w:val="0"/>
          <w:sz w:val="24"/>
        </w:rPr>
      </w:pPr>
      <w:r w:rsidRPr="001909CE">
        <w:rPr>
          <w:rFonts w:ascii="Times New Roman" w:hAnsi="Times New Roman"/>
          <w:b w:val="0"/>
          <w:sz w:val="24"/>
        </w:rPr>
        <w:t xml:space="preserve">Regional initiatives: </w:t>
      </w:r>
      <w:hyperlink r:id="rId10" w:history="1">
        <w:r w:rsidRPr="001909CE">
          <w:rPr>
            <w:rStyle w:val="Hyperlink"/>
            <w:rFonts w:ascii="Times New Roman" w:hAnsi="Times New Roman"/>
            <w:b w:val="0"/>
            <w:sz w:val="24"/>
          </w:rPr>
          <w:t>http://climate.dot.gov/state-local/regional-initiatives.html</w:t>
        </w:r>
      </w:hyperlink>
    </w:p>
    <w:p w:rsidR="001909CE" w:rsidRPr="001909CE" w:rsidRDefault="00854A67" w:rsidP="00854A67">
      <w:pPr>
        <w:pStyle w:val="Heading5"/>
        <w:spacing w:before="2" w:after="2"/>
        <w:rPr>
          <w:rFonts w:ascii="Times New Roman" w:hAnsi="Times New Roman"/>
          <w:b w:val="0"/>
          <w:sz w:val="24"/>
        </w:rPr>
      </w:pPr>
      <w:r>
        <w:rPr>
          <w:rFonts w:ascii="Times New Roman" w:hAnsi="Times New Roman"/>
          <w:b w:val="0"/>
          <w:sz w:val="24"/>
        </w:rPr>
        <w:t>One</w:t>
      </w:r>
      <w:r w:rsidR="00204588">
        <w:rPr>
          <w:rFonts w:ascii="Times New Roman" w:hAnsi="Times New Roman"/>
          <w:b w:val="0"/>
          <w:sz w:val="24"/>
        </w:rPr>
        <w:t xml:space="preserve"> </w:t>
      </w:r>
      <w:r>
        <w:rPr>
          <w:rFonts w:ascii="Times New Roman" w:hAnsi="Times New Roman"/>
          <w:b w:val="0"/>
          <w:sz w:val="24"/>
        </w:rPr>
        <w:t xml:space="preserve">initiative </w:t>
      </w:r>
      <w:r w:rsidR="00204588">
        <w:rPr>
          <w:rFonts w:ascii="Times New Roman" w:hAnsi="Times New Roman"/>
          <w:b w:val="0"/>
          <w:sz w:val="24"/>
        </w:rPr>
        <w:t xml:space="preserve">notable for </w:t>
      </w:r>
      <w:r>
        <w:rPr>
          <w:rFonts w:ascii="Times New Roman" w:hAnsi="Times New Roman"/>
          <w:b w:val="0"/>
          <w:sz w:val="24"/>
        </w:rPr>
        <w:t xml:space="preserve">its </w:t>
      </w:r>
      <w:r w:rsidR="00204588">
        <w:rPr>
          <w:rFonts w:ascii="Times New Roman" w:hAnsi="Times New Roman"/>
          <w:b w:val="0"/>
          <w:sz w:val="24"/>
        </w:rPr>
        <w:t xml:space="preserve">aggressiveness in tackling climate change </w:t>
      </w:r>
      <w:r>
        <w:rPr>
          <w:rFonts w:ascii="Times New Roman" w:hAnsi="Times New Roman"/>
          <w:b w:val="0"/>
          <w:sz w:val="24"/>
        </w:rPr>
        <w:t xml:space="preserve">is </w:t>
      </w:r>
      <w:r w:rsidR="00204588">
        <w:rPr>
          <w:rFonts w:ascii="Times New Roman" w:hAnsi="Times New Roman"/>
          <w:b w:val="0"/>
          <w:sz w:val="24"/>
        </w:rPr>
        <w:t>California</w:t>
      </w:r>
      <w:r w:rsidR="00A40680">
        <w:rPr>
          <w:rFonts w:ascii="Times New Roman" w:hAnsi="Times New Roman"/>
          <w:b w:val="0"/>
          <w:sz w:val="24"/>
        </w:rPr>
        <w:t xml:space="preserve"> </w:t>
      </w:r>
      <w:r>
        <w:rPr>
          <w:rFonts w:ascii="Times New Roman" w:hAnsi="Times New Roman"/>
          <w:b w:val="0"/>
          <w:sz w:val="24"/>
        </w:rPr>
        <w:t>Senate Bill X1-2.</w:t>
      </w:r>
      <w:r w:rsidR="00204588" w:rsidRPr="001909CE">
        <w:rPr>
          <w:rFonts w:ascii="Times New Roman" w:hAnsi="Times New Roman"/>
          <w:b w:val="0"/>
          <w:sz w:val="24"/>
        </w:rPr>
        <w:t xml:space="preserve"> SBX1-2 directs California Public Utilities Commission's Renewable Energy Resources Program to increase the amount of electricity generated from eligible renewable energy resources per year to an amount that equals at least 20% of the total electricity sold to retail customers in California per year by December 31, 2013, 25% by December 31, 201</w:t>
      </w:r>
      <w:r w:rsidR="00A40680">
        <w:rPr>
          <w:rFonts w:ascii="Times New Roman" w:hAnsi="Times New Roman"/>
          <w:b w:val="0"/>
          <w:sz w:val="24"/>
        </w:rPr>
        <w:t>6 and 33% by December 31, 2020.</w:t>
      </w:r>
    </w:p>
    <w:p w:rsidR="001909CE" w:rsidRPr="001909CE" w:rsidRDefault="001909CE" w:rsidP="00211FA2">
      <w:pPr>
        <w:pStyle w:val="Heading5"/>
        <w:spacing w:before="2" w:after="2"/>
        <w:rPr>
          <w:rFonts w:ascii="Times New Roman" w:hAnsi="Times New Roman"/>
          <w:b w:val="0"/>
          <w:sz w:val="24"/>
        </w:rPr>
      </w:pPr>
    </w:p>
    <w:p w:rsidR="001909CE" w:rsidRPr="001909CE" w:rsidRDefault="004255F7" w:rsidP="00211FA2">
      <w:pPr>
        <w:pStyle w:val="Heading5"/>
        <w:spacing w:before="2" w:after="2"/>
        <w:rPr>
          <w:rFonts w:ascii="Times New Roman" w:hAnsi="Times New Roman"/>
          <w:b w:val="0"/>
          <w:sz w:val="24"/>
        </w:rPr>
      </w:pPr>
      <w:r>
        <w:rPr>
          <w:rFonts w:ascii="Times New Roman" w:hAnsi="Times New Roman"/>
          <w:b w:val="0"/>
          <w:sz w:val="24"/>
        </w:rPr>
        <w:t>iii</w:t>
      </w:r>
      <w:r w:rsidR="001909CE" w:rsidRPr="001909CE">
        <w:rPr>
          <w:rFonts w:ascii="Times New Roman" w:hAnsi="Times New Roman"/>
          <w:b w:val="0"/>
          <w:sz w:val="24"/>
        </w:rPr>
        <w:t>. Joint State-Provincial Initiatives</w:t>
      </w:r>
    </w:p>
    <w:p w:rsidR="001909CE" w:rsidRPr="001909CE" w:rsidRDefault="001909CE" w:rsidP="00211FA2">
      <w:pPr>
        <w:pStyle w:val="Heading5"/>
        <w:spacing w:before="2" w:after="2"/>
        <w:rPr>
          <w:rFonts w:ascii="Times New Roman" w:hAnsi="Times New Roman"/>
          <w:b w:val="0"/>
          <w:sz w:val="24"/>
        </w:rPr>
      </w:pPr>
      <w:r w:rsidRPr="001909CE">
        <w:rPr>
          <w:rFonts w:ascii="Times New Roman" w:hAnsi="Times New Roman"/>
          <w:b w:val="0"/>
          <w:sz w:val="24"/>
        </w:rPr>
        <w:t>There are several cross-border initiatives between U.S. states and Canadian provinces that are working to address climate change. These initiatives have been designed to reduce GHG emissions, develop clean energy sources, and achieve other environmental and economic goals.</w:t>
      </w:r>
      <w:r w:rsidRPr="001909CE">
        <w:rPr>
          <w:rStyle w:val="FootnoteReference"/>
          <w:rFonts w:ascii="Times New Roman" w:hAnsi="Times New Roman"/>
          <w:b w:val="0"/>
          <w:sz w:val="24"/>
        </w:rPr>
        <w:footnoteReference w:id="7"/>
      </w:r>
      <w:r w:rsidRPr="001909CE">
        <w:rPr>
          <w:rFonts w:ascii="Times New Roman" w:hAnsi="Times New Roman"/>
          <w:b w:val="0"/>
          <w:sz w:val="24"/>
        </w:rPr>
        <w:t xml:space="preserve"> They include:</w:t>
      </w:r>
    </w:p>
    <w:p w:rsidR="001909CE" w:rsidRPr="00304C71" w:rsidRDefault="00D5242D" w:rsidP="00D00FE0">
      <w:pPr>
        <w:pStyle w:val="ListParagraph"/>
        <w:numPr>
          <w:ilvl w:val="0"/>
          <w:numId w:val="4"/>
        </w:numPr>
        <w:spacing w:beforeLines="1" w:before="2" w:afterLines="1" w:after="2"/>
        <w:rPr>
          <w:rFonts w:ascii="Times New Roman" w:hAnsi="Times New Roman"/>
          <w:szCs w:val="20"/>
        </w:rPr>
      </w:pPr>
      <w:hyperlink r:id="rId11" w:anchor="NA2050" w:history="1">
        <w:r w:rsidR="001909CE" w:rsidRPr="00304C71">
          <w:rPr>
            <w:rFonts w:ascii="Times New Roman" w:hAnsi="Times New Roman"/>
            <w:color w:val="0000FF"/>
            <w:szCs w:val="20"/>
            <w:u w:val="single"/>
          </w:rPr>
          <w:t>North America 2050</w:t>
        </w:r>
      </w:hyperlink>
    </w:p>
    <w:p w:rsidR="001909CE" w:rsidRPr="00304C71" w:rsidRDefault="00D5242D" w:rsidP="00D00FE0">
      <w:pPr>
        <w:pStyle w:val="ListParagraph"/>
        <w:numPr>
          <w:ilvl w:val="0"/>
          <w:numId w:val="4"/>
        </w:numPr>
        <w:spacing w:beforeLines="1" w:before="2" w:afterLines="1" w:after="2"/>
        <w:rPr>
          <w:rFonts w:ascii="Times New Roman" w:hAnsi="Times New Roman"/>
          <w:szCs w:val="20"/>
        </w:rPr>
      </w:pPr>
      <w:hyperlink r:id="rId12" w:anchor="WCI" w:history="1">
        <w:r w:rsidR="001909CE" w:rsidRPr="00304C71">
          <w:rPr>
            <w:rFonts w:ascii="Times New Roman" w:hAnsi="Times New Roman"/>
            <w:color w:val="0000FF"/>
            <w:szCs w:val="20"/>
            <w:u w:val="single"/>
          </w:rPr>
          <w:t>Western Climate Initiative</w:t>
        </w:r>
      </w:hyperlink>
    </w:p>
    <w:p w:rsidR="001909CE" w:rsidRPr="00304C71" w:rsidRDefault="00D5242D" w:rsidP="00D00FE0">
      <w:pPr>
        <w:pStyle w:val="ListParagraph"/>
        <w:numPr>
          <w:ilvl w:val="0"/>
          <w:numId w:val="4"/>
        </w:numPr>
        <w:spacing w:beforeLines="1" w:before="2" w:afterLines="1" w:after="2"/>
        <w:rPr>
          <w:rFonts w:ascii="Times New Roman" w:hAnsi="Times New Roman"/>
          <w:szCs w:val="20"/>
        </w:rPr>
      </w:pPr>
      <w:hyperlink r:id="rId13" w:anchor="RGGI" w:history="1">
        <w:r w:rsidR="001909CE" w:rsidRPr="00304C71">
          <w:rPr>
            <w:rFonts w:ascii="Times New Roman" w:hAnsi="Times New Roman"/>
            <w:color w:val="0000FF"/>
            <w:szCs w:val="20"/>
            <w:u w:val="single"/>
          </w:rPr>
          <w:t>Regional Greenhouse Gas Initiative</w:t>
        </w:r>
      </w:hyperlink>
    </w:p>
    <w:p w:rsidR="001909CE" w:rsidRPr="00304C71" w:rsidRDefault="00D5242D" w:rsidP="00D00FE0">
      <w:pPr>
        <w:pStyle w:val="ListParagraph"/>
        <w:numPr>
          <w:ilvl w:val="0"/>
          <w:numId w:val="4"/>
        </w:numPr>
        <w:spacing w:beforeLines="1" w:before="2" w:afterLines="1" w:after="2"/>
        <w:rPr>
          <w:rFonts w:ascii="Times New Roman" w:hAnsi="Times New Roman"/>
          <w:szCs w:val="20"/>
        </w:rPr>
      </w:pPr>
      <w:hyperlink r:id="rId14" w:anchor="MGGRA" w:history="1">
        <w:r w:rsidR="001909CE" w:rsidRPr="00304C71">
          <w:rPr>
            <w:rFonts w:ascii="Times New Roman" w:hAnsi="Times New Roman"/>
            <w:color w:val="0000FF"/>
            <w:szCs w:val="20"/>
            <w:u w:val="single"/>
          </w:rPr>
          <w:t>Midwest Greenhouse Gas Reduction Accord </w:t>
        </w:r>
      </w:hyperlink>
    </w:p>
    <w:p w:rsidR="0092729E" w:rsidRPr="0092729E" w:rsidRDefault="00D5242D" w:rsidP="00D00FE0">
      <w:pPr>
        <w:pStyle w:val="ListParagraph"/>
        <w:numPr>
          <w:ilvl w:val="0"/>
          <w:numId w:val="4"/>
        </w:numPr>
        <w:spacing w:beforeLines="1" w:before="2" w:afterLines="1" w:after="2"/>
        <w:rPr>
          <w:rFonts w:ascii="Times New Roman" w:hAnsi="Times New Roman"/>
          <w:szCs w:val="20"/>
        </w:rPr>
      </w:pPr>
      <w:hyperlink r:id="rId15" w:anchor="TCI" w:history="1">
        <w:r w:rsidR="001909CE" w:rsidRPr="00304C71">
          <w:rPr>
            <w:rFonts w:ascii="Times New Roman" w:hAnsi="Times New Roman"/>
            <w:color w:val="0000FF"/>
            <w:szCs w:val="20"/>
            <w:u w:val="single"/>
          </w:rPr>
          <w:t>Transportation and Climate Initiative</w:t>
        </w:r>
      </w:hyperlink>
    </w:p>
    <w:p w:rsidR="00052E46" w:rsidRDefault="00052E46" w:rsidP="00D00FE0">
      <w:pPr>
        <w:spacing w:beforeLines="1" w:before="2" w:afterLines="1" w:after="2"/>
        <w:rPr>
          <w:rFonts w:ascii="Times New Roman" w:hAnsi="Times New Roman"/>
          <w:szCs w:val="20"/>
        </w:rPr>
      </w:pPr>
    </w:p>
    <w:p w:rsidR="0092729E" w:rsidRDefault="0092729E" w:rsidP="00D00FE0">
      <w:pPr>
        <w:spacing w:beforeLines="1" w:before="2" w:afterLines="1" w:after="2"/>
        <w:rPr>
          <w:rFonts w:ascii="Times New Roman" w:hAnsi="Times New Roman"/>
          <w:szCs w:val="20"/>
        </w:rPr>
      </w:pPr>
    </w:p>
    <w:p w:rsidR="0092729E" w:rsidRPr="005F6B54" w:rsidRDefault="0092729E" w:rsidP="00D00FE0">
      <w:pPr>
        <w:spacing w:beforeLines="1" w:before="2" w:afterLines="1" w:after="2"/>
        <w:rPr>
          <w:rFonts w:ascii="Times New Roman" w:hAnsi="Times New Roman"/>
          <w:b/>
          <w:szCs w:val="20"/>
        </w:rPr>
      </w:pPr>
      <w:r w:rsidRPr="005F6B54">
        <w:rPr>
          <w:rFonts w:ascii="Times New Roman" w:hAnsi="Times New Roman"/>
          <w:b/>
          <w:szCs w:val="20"/>
        </w:rPr>
        <w:t>2. U</w:t>
      </w:r>
      <w:r w:rsidR="00AD5BE8" w:rsidRPr="005F6B54">
        <w:rPr>
          <w:rFonts w:ascii="Times New Roman" w:hAnsi="Times New Roman"/>
          <w:b/>
          <w:szCs w:val="20"/>
        </w:rPr>
        <w:t xml:space="preserve">nited </w:t>
      </w:r>
      <w:r w:rsidRPr="005F6B54">
        <w:rPr>
          <w:rFonts w:ascii="Times New Roman" w:hAnsi="Times New Roman"/>
          <w:b/>
          <w:szCs w:val="20"/>
        </w:rPr>
        <w:t>K</w:t>
      </w:r>
      <w:r w:rsidR="00AD5BE8" w:rsidRPr="005F6B54">
        <w:rPr>
          <w:rFonts w:ascii="Times New Roman" w:hAnsi="Times New Roman"/>
          <w:b/>
          <w:szCs w:val="20"/>
        </w:rPr>
        <w:t>ingdom</w:t>
      </w:r>
      <w:r w:rsidRPr="005F6B54">
        <w:rPr>
          <w:rFonts w:ascii="Times New Roman" w:hAnsi="Times New Roman"/>
          <w:b/>
          <w:szCs w:val="20"/>
        </w:rPr>
        <w:t xml:space="preserve"> </w:t>
      </w:r>
    </w:p>
    <w:p w:rsidR="003B2E47" w:rsidRPr="00AD5BE8" w:rsidRDefault="003B2E47" w:rsidP="00D00FE0">
      <w:pPr>
        <w:spacing w:beforeLines="1" w:before="2" w:afterLines="1" w:after="2"/>
        <w:rPr>
          <w:rFonts w:ascii="Times New Roman" w:hAnsi="Times New Roman"/>
          <w:szCs w:val="20"/>
        </w:rPr>
      </w:pPr>
      <w:r w:rsidRPr="00AD5BE8">
        <w:rPr>
          <w:rFonts w:ascii="Times New Roman" w:hAnsi="Times New Roman"/>
          <w:szCs w:val="20"/>
        </w:rPr>
        <w:t xml:space="preserve">The Climate Change Act 2008 </w:t>
      </w:r>
      <w:r w:rsidRPr="00AD5BE8">
        <w:rPr>
          <w:rFonts w:ascii="Times New Roman" w:hAnsi="Times New Roman"/>
        </w:rPr>
        <w:t>made the UK the first country in the world to have a legally binding long-term framework to cut carbon emissions.</w:t>
      </w:r>
      <w:r w:rsidRPr="00AD5BE8">
        <w:rPr>
          <w:rStyle w:val="FootnoteReference"/>
          <w:rFonts w:ascii="Times New Roman" w:hAnsi="Times New Roman"/>
        </w:rPr>
        <w:footnoteReference w:id="8"/>
      </w:r>
      <w:r w:rsidRPr="00AD5BE8">
        <w:rPr>
          <w:rFonts w:ascii="Times New Roman" w:hAnsi="Times New Roman"/>
        </w:rPr>
        <w:t xml:space="preserve"> It introduced a long-term framework for managing emissions through a system of national carbon budgets: caps on the total quantity of greenhouse gases permitted in the UK over a specified time. Each carbon budget covers a five year period, with the first three carbon budgets running from 2008 to 2012, 2013-2017 and 2018-2022. During these periods, emissions must be reduced (from 1990 levels) by 22%, 28% and 34% respectively.</w:t>
      </w:r>
    </w:p>
    <w:p w:rsidR="003B2E47" w:rsidRPr="00AD5BE8" w:rsidRDefault="003B2E47" w:rsidP="00D00FE0">
      <w:pPr>
        <w:spacing w:beforeLines="1" w:before="2" w:afterLines="1" w:after="2"/>
        <w:rPr>
          <w:rFonts w:ascii="Times New Roman" w:hAnsi="Times New Roman"/>
        </w:rPr>
      </w:pPr>
      <w:r w:rsidRPr="00AD5BE8">
        <w:rPr>
          <w:rFonts w:ascii="Times New Roman" w:hAnsi="Times New Roman"/>
        </w:rPr>
        <w:t>The Act also created a framework for building the UK’s ability to adapt to climate change, including:</w:t>
      </w:r>
    </w:p>
    <w:p w:rsidR="003B2E47" w:rsidRPr="00AD5BE8" w:rsidRDefault="003B2E47" w:rsidP="00D00FE0">
      <w:pPr>
        <w:numPr>
          <w:ilvl w:val="0"/>
          <w:numId w:val="6"/>
        </w:numPr>
        <w:spacing w:beforeLines="1" w:before="2" w:afterLines="1" w:after="2"/>
        <w:rPr>
          <w:rFonts w:ascii="Times New Roman" w:hAnsi="Times New Roman"/>
        </w:rPr>
      </w:pPr>
      <w:r w:rsidRPr="00AD5BE8">
        <w:rPr>
          <w:rFonts w:ascii="Times New Roman" w:hAnsi="Times New Roman"/>
        </w:rPr>
        <w:t>a UK wide Climate Change Risk Assessment that must take place every five years</w:t>
      </w:r>
    </w:p>
    <w:p w:rsidR="003B2E47" w:rsidRPr="00AD5BE8" w:rsidRDefault="003B2E47" w:rsidP="00D00FE0">
      <w:pPr>
        <w:numPr>
          <w:ilvl w:val="0"/>
          <w:numId w:val="6"/>
        </w:numPr>
        <w:spacing w:beforeLines="1" w:before="2" w:afterLines="1" w:after="2"/>
        <w:rPr>
          <w:rFonts w:ascii="Times New Roman" w:hAnsi="Times New Roman"/>
        </w:rPr>
      </w:pPr>
      <w:r w:rsidRPr="00AD5BE8">
        <w:rPr>
          <w:rFonts w:ascii="Times New Roman" w:hAnsi="Times New Roman"/>
        </w:rPr>
        <w:t xml:space="preserve">a National Adaptation </w:t>
      </w:r>
      <w:proofErr w:type="spellStart"/>
      <w:r w:rsidRPr="00AD5BE8">
        <w:rPr>
          <w:rFonts w:ascii="Times New Roman" w:hAnsi="Times New Roman"/>
        </w:rPr>
        <w:t>Programme</w:t>
      </w:r>
      <w:proofErr w:type="spellEnd"/>
      <w:r w:rsidRPr="00AD5BE8">
        <w:rPr>
          <w:rFonts w:ascii="Times New Roman" w:hAnsi="Times New Roman"/>
        </w:rPr>
        <w:t xml:space="preserve"> which must be put in place and reviewed every five years to address the most pressing climate change risks to the UK</w:t>
      </w:r>
    </w:p>
    <w:p w:rsidR="003B2E47" w:rsidRPr="00AD5BE8" w:rsidRDefault="003B2E47" w:rsidP="00D00FE0">
      <w:pPr>
        <w:numPr>
          <w:ilvl w:val="0"/>
          <w:numId w:val="6"/>
        </w:numPr>
        <w:spacing w:beforeLines="1" w:before="2" w:afterLines="1" w:after="2"/>
        <w:rPr>
          <w:rFonts w:ascii="Times New Roman" w:hAnsi="Times New Roman"/>
        </w:rPr>
      </w:pPr>
      <w:r w:rsidRPr="00AD5BE8">
        <w:rPr>
          <w:rFonts w:ascii="Times New Roman" w:hAnsi="Times New Roman"/>
        </w:rPr>
        <w:t>a mandate giving the government the power to require ‘bodies with functions of a public nature’ and ‘statutory undertakers’ (</w:t>
      </w:r>
      <w:proofErr w:type="spellStart"/>
      <w:r w:rsidRPr="00AD5BE8">
        <w:rPr>
          <w:rFonts w:ascii="Times New Roman" w:hAnsi="Times New Roman"/>
        </w:rPr>
        <w:t>eg</w:t>
      </w:r>
      <w:proofErr w:type="spellEnd"/>
      <w:r w:rsidRPr="00AD5BE8">
        <w:rPr>
          <w:rFonts w:ascii="Times New Roman" w:hAnsi="Times New Roman"/>
        </w:rPr>
        <w:t xml:space="preserve"> water and energy utilities) to report on what they are doing to address the risks posed by climate change to their work.</w:t>
      </w:r>
      <w:r w:rsidRPr="00AD5BE8">
        <w:rPr>
          <w:rStyle w:val="FootnoteReference"/>
          <w:rFonts w:ascii="Times New Roman" w:hAnsi="Times New Roman"/>
        </w:rPr>
        <w:footnoteReference w:id="9"/>
      </w:r>
    </w:p>
    <w:p w:rsidR="003B2E47" w:rsidRPr="00F72B97" w:rsidRDefault="00F72B97" w:rsidP="003B2E47">
      <w:pPr>
        <w:pStyle w:val="Heading3"/>
        <w:spacing w:before="2" w:after="2"/>
        <w:rPr>
          <w:rFonts w:ascii="Times New Roman" w:eastAsiaTheme="minorHAnsi" w:hAnsi="Times New Roman" w:cstheme="minorBidi"/>
          <w:b w:val="0"/>
          <w:bCs w:val="0"/>
          <w:color w:val="auto"/>
          <w:szCs w:val="20"/>
        </w:rPr>
      </w:pPr>
      <w:r>
        <w:rPr>
          <w:rFonts w:ascii="Times New Roman" w:eastAsiaTheme="minorHAnsi" w:hAnsi="Times New Roman" w:cstheme="minorBidi"/>
          <w:b w:val="0"/>
          <w:bCs w:val="0"/>
          <w:color w:val="auto"/>
          <w:szCs w:val="20"/>
        </w:rPr>
        <w:t xml:space="preserve">The UK Department of Energy &amp; Climate Change </w:t>
      </w:r>
      <w:r>
        <w:rPr>
          <w:rFonts w:ascii="Times New Roman" w:hAnsi="Times New Roman"/>
          <w:b w:val="0"/>
          <w:color w:val="auto"/>
        </w:rPr>
        <w:t>has set the following national policies and strategies for combating climate change:</w:t>
      </w:r>
      <w:r>
        <w:rPr>
          <w:rStyle w:val="FootnoteReference"/>
          <w:rFonts w:ascii="Times New Roman" w:hAnsi="Times New Roman"/>
          <w:b w:val="0"/>
          <w:color w:val="auto"/>
        </w:rPr>
        <w:footnoteReference w:id="10"/>
      </w:r>
    </w:p>
    <w:p w:rsidR="003B2E47" w:rsidRPr="00AD5BE8" w:rsidRDefault="003B2E47" w:rsidP="00D00FE0">
      <w:pPr>
        <w:numPr>
          <w:ilvl w:val="0"/>
          <w:numId w:val="7"/>
        </w:numPr>
        <w:spacing w:beforeLines="1" w:before="2" w:afterLines="1" w:after="2"/>
        <w:rPr>
          <w:rFonts w:ascii="Times New Roman" w:hAnsi="Times New Roman"/>
        </w:rPr>
      </w:pPr>
      <w:r w:rsidRPr="00AD5BE8">
        <w:rPr>
          <w:rFonts w:ascii="Times New Roman" w:hAnsi="Times New Roman"/>
        </w:rPr>
        <w:t>setting carbon budgets to limit the amount of greenhouse gases the UK is allowed to emit over a specified time</w:t>
      </w:r>
    </w:p>
    <w:p w:rsidR="003B2E47" w:rsidRPr="00AD5BE8" w:rsidRDefault="003B2E47" w:rsidP="00D00FE0">
      <w:pPr>
        <w:numPr>
          <w:ilvl w:val="0"/>
          <w:numId w:val="7"/>
        </w:numPr>
        <w:spacing w:beforeLines="1" w:before="2" w:afterLines="1" w:after="2"/>
        <w:rPr>
          <w:rFonts w:ascii="Times New Roman" w:hAnsi="Times New Roman"/>
        </w:rPr>
      </w:pPr>
      <w:r w:rsidRPr="00AD5BE8">
        <w:rPr>
          <w:rFonts w:ascii="Times New Roman" w:hAnsi="Times New Roman"/>
        </w:rPr>
        <w:t>using statistics on greenhouse gas emissions and further evidence, analysis and research to inform energy and climate change policy</w:t>
      </w:r>
    </w:p>
    <w:p w:rsidR="003B2E47" w:rsidRPr="00AD5BE8" w:rsidRDefault="003B2E47" w:rsidP="00D00FE0">
      <w:pPr>
        <w:numPr>
          <w:ilvl w:val="0"/>
          <w:numId w:val="7"/>
        </w:numPr>
        <w:spacing w:beforeLines="1" w:before="2" w:afterLines="1" w:after="2"/>
        <w:rPr>
          <w:rFonts w:ascii="Times New Roman" w:hAnsi="Times New Roman"/>
        </w:rPr>
      </w:pPr>
      <w:r w:rsidRPr="00AD5BE8">
        <w:rPr>
          <w:rFonts w:ascii="Times New Roman" w:hAnsi="Times New Roman"/>
        </w:rPr>
        <w:t xml:space="preserve">using the EU Emissions Trading Scheme (EU ETS) to meet over 50% of the UK’s carbon emissions reduction target between now and 2020 </w:t>
      </w:r>
    </w:p>
    <w:p w:rsidR="003B2E47" w:rsidRPr="00AD5BE8" w:rsidRDefault="003B2E47" w:rsidP="00D00FE0">
      <w:pPr>
        <w:numPr>
          <w:ilvl w:val="0"/>
          <w:numId w:val="7"/>
        </w:numPr>
        <w:spacing w:beforeLines="1" w:before="2" w:afterLines="1" w:after="2"/>
        <w:rPr>
          <w:rFonts w:ascii="Times New Roman" w:hAnsi="Times New Roman"/>
        </w:rPr>
      </w:pPr>
      <w:r w:rsidRPr="00AD5BE8">
        <w:rPr>
          <w:rFonts w:ascii="Times New Roman" w:hAnsi="Times New Roman"/>
        </w:rPr>
        <w:t>using a set of values for carbon to make sure project and policy appraisals account for their climate change impacts</w:t>
      </w:r>
    </w:p>
    <w:p w:rsidR="003B2E47" w:rsidRPr="00AD5BE8" w:rsidRDefault="003B2E47" w:rsidP="00D00FE0">
      <w:pPr>
        <w:numPr>
          <w:ilvl w:val="0"/>
          <w:numId w:val="7"/>
        </w:numPr>
        <w:spacing w:beforeLines="1" w:before="2" w:afterLines="1" w:after="2"/>
        <w:rPr>
          <w:rFonts w:ascii="Times New Roman" w:hAnsi="Times New Roman"/>
        </w:rPr>
      </w:pPr>
      <w:r w:rsidRPr="00AD5BE8">
        <w:rPr>
          <w:rFonts w:ascii="Times New Roman" w:hAnsi="Times New Roman"/>
        </w:rPr>
        <w:t xml:space="preserve">using the 2050 Calculator to let policy makers and the public explore the different options for meeting the 2050 emissions reduction targets </w:t>
      </w:r>
    </w:p>
    <w:p w:rsidR="003B2E47" w:rsidRPr="00AD5BE8" w:rsidRDefault="003B2E47" w:rsidP="003B2E47">
      <w:pPr>
        <w:pStyle w:val="Heading3"/>
        <w:spacing w:before="2" w:after="2"/>
        <w:rPr>
          <w:rFonts w:ascii="Times New Roman" w:hAnsi="Times New Roman"/>
          <w:b w:val="0"/>
          <w:color w:val="auto"/>
        </w:rPr>
      </w:pPr>
      <w:r w:rsidRPr="00AD5BE8">
        <w:rPr>
          <w:rFonts w:ascii="Times New Roman" w:hAnsi="Times New Roman"/>
          <w:b w:val="0"/>
          <w:color w:val="auto"/>
        </w:rPr>
        <w:t>Reducing the demand for energy and helping people and businesses to use energy more efficiently</w:t>
      </w:r>
    </w:p>
    <w:p w:rsidR="003B2E47" w:rsidRPr="00AD5BE8" w:rsidRDefault="003B2E47" w:rsidP="00D00FE0">
      <w:pPr>
        <w:numPr>
          <w:ilvl w:val="0"/>
          <w:numId w:val="8"/>
        </w:numPr>
        <w:spacing w:beforeLines="1" w:before="2" w:afterLines="1" w:after="2"/>
        <w:rPr>
          <w:rFonts w:ascii="Times New Roman" w:hAnsi="Times New Roman"/>
        </w:rPr>
      </w:pPr>
      <w:r w:rsidRPr="00AD5BE8">
        <w:rPr>
          <w:rFonts w:ascii="Times New Roman" w:hAnsi="Times New Roman"/>
        </w:rPr>
        <w:t xml:space="preserve">reducing demand for energy with smart meters and other energy-efficient measures for industry, businesses and the public sector </w:t>
      </w:r>
    </w:p>
    <w:p w:rsidR="003B2E47" w:rsidRPr="00AD5BE8" w:rsidRDefault="003B2E47" w:rsidP="00D00FE0">
      <w:pPr>
        <w:numPr>
          <w:ilvl w:val="0"/>
          <w:numId w:val="8"/>
        </w:numPr>
        <w:spacing w:beforeLines="1" w:before="2" w:afterLines="1" w:after="2"/>
        <w:rPr>
          <w:rFonts w:ascii="Times New Roman" w:hAnsi="Times New Roman"/>
        </w:rPr>
      </w:pPr>
      <w:r w:rsidRPr="00AD5BE8">
        <w:rPr>
          <w:rFonts w:ascii="Times New Roman" w:hAnsi="Times New Roman"/>
        </w:rPr>
        <w:t xml:space="preserve">reducing emissions by improving the energy efficiency of properties through the Green Deal </w:t>
      </w:r>
    </w:p>
    <w:p w:rsidR="003B2E47" w:rsidRPr="00AD5BE8" w:rsidRDefault="003B2E47" w:rsidP="00D00FE0">
      <w:pPr>
        <w:numPr>
          <w:ilvl w:val="0"/>
          <w:numId w:val="8"/>
        </w:numPr>
        <w:spacing w:beforeLines="1" w:before="2" w:afterLines="1" w:after="2"/>
        <w:rPr>
          <w:rFonts w:ascii="Times New Roman" w:hAnsi="Times New Roman"/>
        </w:rPr>
      </w:pPr>
      <w:r w:rsidRPr="00AD5BE8">
        <w:rPr>
          <w:rFonts w:ascii="Times New Roman" w:hAnsi="Times New Roman"/>
        </w:rPr>
        <w:t xml:space="preserve">providing incentives for public and private sector </w:t>
      </w:r>
      <w:proofErr w:type="spellStart"/>
      <w:r w:rsidRPr="00AD5BE8">
        <w:rPr>
          <w:rFonts w:ascii="Times New Roman" w:hAnsi="Times New Roman"/>
        </w:rPr>
        <w:t>organisations</w:t>
      </w:r>
      <w:proofErr w:type="spellEnd"/>
      <w:r w:rsidRPr="00AD5BE8">
        <w:rPr>
          <w:rFonts w:ascii="Times New Roman" w:hAnsi="Times New Roman"/>
        </w:rPr>
        <w:t xml:space="preserve"> to take up more energy-efficient technologies and practices through the CRC Energy Efficiency Scheme </w:t>
      </w:r>
    </w:p>
    <w:p w:rsidR="003B2E47" w:rsidRPr="00AD5BE8" w:rsidRDefault="003B2E47" w:rsidP="00D00FE0">
      <w:pPr>
        <w:numPr>
          <w:ilvl w:val="0"/>
          <w:numId w:val="8"/>
        </w:numPr>
        <w:spacing w:beforeLines="1" w:before="2" w:afterLines="1" w:after="2"/>
        <w:rPr>
          <w:rFonts w:ascii="Times New Roman" w:hAnsi="Times New Roman"/>
        </w:rPr>
      </w:pPr>
      <w:r w:rsidRPr="00AD5BE8">
        <w:rPr>
          <w:rFonts w:ascii="Times New Roman" w:hAnsi="Times New Roman"/>
        </w:rPr>
        <w:t>reducing greenhouse gases and other emissions from transport</w:t>
      </w:r>
    </w:p>
    <w:p w:rsidR="003B2E47" w:rsidRPr="00AD5BE8" w:rsidRDefault="003B2E47" w:rsidP="00D00FE0">
      <w:pPr>
        <w:numPr>
          <w:ilvl w:val="0"/>
          <w:numId w:val="8"/>
        </w:numPr>
        <w:spacing w:beforeLines="1" w:before="2" w:afterLines="1" w:after="2"/>
        <w:rPr>
          <w:rFonts w:ascii="Times New Roman" w:hAnsi="Times New Roman"/>
        </w:rPr>
      </w:pPr>
      <w:r w:rsidRPr="00AD5BE8">
        <w:rPr>
          <w:rFonts w:ascii="Times New Roman" w:hAnsi="Times New Roman"/>
        </w:rPr>
        <w:t>reducing greenhouse gas emissions from agriculture</w:t>
      </w:r>
    </w:p>
    <w:p w:rsidR="003B2E47" w:rsidRPr="00AD5BE8" w:rsidRDefault="003B2E47" w:rsidP="003B2E47">
      <w:pPr>
        <w:pStyle w:val="Heading3"/>
        <w:spacing w:before="2" w:after="2"/>
        <w:rPr>
          <w:rFonts w:ascii="Times New Roman" w:hAnsi="Times New Roman"/>
          <w:b w:val="0"/>
          <w:color w:val="auto"/>
        </w:rPr>
      </w:pPr>
      <w:r w:rsidRPr="00AD5BE8">
        <w:rPr>
          <w:rFonts w:ascii="Times New Roman" w:hAnsi="Times New Roman"/>
          <w:b w:val="0"/>
          <w:color w:val="auto"/>
        </w:rPr>
        <w:t>Investing in low-carbon technologies</w:t>
      </w:r>
    </w:p>
    <w:p w:rsidR="003B2E47" w:rsidRPr="00AD5BE8" w:rsidRDefault="003B2E47" w:rsidP="00D00FE0">
      <w:pPr>
        <w:numPr>
          <w:ilvl w:val="0"/>
          <w:numId w:val="9"/>
        </w:numPr>
        <w:spacing w:beforeLines="1" w:before="2" w:afterLines="1" w:after="2"/>
        <w:rPr>
          <w:rFonts w:ascii="Times New Roman" w:hAnsi="Times New Roman"/>
        </w:rPr>
      </w:pPr>
      <w:r w:rsidRPr="00AD5BE8">
        <w:rPr>
          <w:rFonts w:ascii="Times New Roman" w:hAnsi="Times New Roman"/>
        </w:rPr>
        <w:t>taking action to increase the use of low-carbon technologies and creating an industry for carbon capture and storage</w:t>
      </w:r>
    </w:p>
    <w:p w:rsidR="003B2E47" w:rsidRPr="00AD5BE8" w:rsidRDefault="003B2E47" w:rsidP="00D00FE0">
      <w:pPr>
        <w:numPr>
          <w:ilvl w:val="0"/>
          <w:numId w:val="9"/>
        </w:numPr>
        <w:spacing w:beforeLines="1" w:before="2" w:afterLines="1" w:after="2"/>
        <w:rPr>
          <w:rFonts w:ascii="Times New Roman" w:hAnsi="Times New Roman"/>
        </w:rPr>
      </w:pPr>
      <w:r w:rsidRPr="00AD5BE8">
        <w:rPr>
          <w:rFonts w:ascii="Times New Roman" w:hAnsi="Times New Roman"/>
        </w:rPr>
        <w:t xml:space="preserve">reducing emissions from the power sector and encouraging investment in low-carbon technologies by reforming the UK’s electricity market </w:t>
      </w:r>
    </w:p>
    <w:p w:rsidR="003B2E47" w:rsidRPr="00AD5BE8" w:rsidRDefault="003B2E47" w:rsidP="00D00FE0">
      <w:pPr>
        <w:numPr>
          <w:ilvl w:val="0"/>
          <w:numId w:val="9"/>
        </w:numPr>
        <w:spacing w:beforeLines="1" w:before="2" w:afterLines="1" w:after="2"/>
        <w:rPr>
          <w:rFonts w:ascii="Times New Roman" w:hAnsi="Times New Roman"/>
        </w:rPr>
      </w:pPr>
      <w:r w:rsidRPr="00AD5BE8">
        <w:rPr>
          <w:rFonts w:ascii="Times New Roman" w:hAnsi="Times New Roman"/>
        </w:rPr>
        <w:t>providing over £200 million of funding for innovation in low-carbon technologies from 2011 to 2015</w:t>
      </w:r>
    </w:p>
    <w:p w:rsidR="003B2E47" w:rsidRPr="00AD5BE8" w:rsidRDefault="003B2E47" w:rsidP="003B2E47">
      <w:pPr>
        <w:pStyle w:val="Heading3"/>
        <w:spacing w:before="2" w:after="2"/>
        <w:rPr>
          <w:rFonts w:ascii="Times New Roman" w:hAnsi="Times New Roman"/>
          <w:b w:val="0"/>
          <w:color w:val="auto"/>
        </w:rPr>
      </w:pPr>
      <w:r w:rsidRPr="00AD5BE8">
        <w:rPr>
          <w:rFonts w:ascii="Times New Roman" w:hAnsi="Times New Roman"/>
          <w:b w:val="0"/>
          <w:color w:val="auto"/>
        </w:rPr>
        <w:t>Publicly reporting carbon emissions from businesses and the public sector</w:t>
      </w:r>
    </w:p>
    <w:p w:rsidR="003B2E47" w:rsidRPr="00AD5BE8" w:rsidRDefault="003B2E47" w:rsidP="00D00FE0">
      <w:pPr>
        <w:numPr>
          <w:ilvl w:val="0"/>
          <w:numId w:val="10"/>
        </w:numPr>
        <w:spacing w:beforeLines="1" w:before="2" w:afterLines="1" w:after="2"/>
        <w:rPr>
          <w:rFonts w:ascii="Times New Roman" w:hAnsi="Times New Roman"/>
        </w:rPr>
      </w:pPr>
      <w:r w:rsidRPr="00AD5BE8">
        <w:rPr>
          <w:rFonts w:ascii="Times New Roman" w:hAnsi="Times New Roman"/>
        </w:rPr>
        <w:t>encouraging corporate reporting of greenhouse gas emissions</w:t>
      </w:r>
    </w:p>
    <w:p w:rsidR="003B2E47" w:rsidRPr="00AD5BE8" w:rsidRDefault="003B2E47" w:rsidP="00D00FE0">
      <w:pPr>
        <w:numPr>
          <w:ilvl w:val="0"/>
          <w:numId w:val="10"/>
        </w:numPr>
        <w:spacing w:beforeLines="1" w:before="2" w:afterLines="1" w:after="2"/>
        <w:rPr>
          <w:rFonts w:ascii="Times New Roman" w:hAnsi="Times New Roman"/>
        </w:rPr>
      </w:pPr>
      <w:r w:rsidRPr="00AD5BE8">
        <w:rPr>
          <w:rFonts w:ascii="Times New Roman" w:hAnsi="Times New Roman"/>
        </w:rPr>
        <w:t>asking English local authorities to measure and report their greenhouse gas emissions</w:t>
      </w:r>
    </w:p>
    <w:p w:rsidR="00052E46" w:rsidRDefault="00052E46" w:rsidP="00D00FE0">
      <w:pPr>
        <w:spacing w:beforeLines="1" w:before="2" w:afterLines="1" w:after="2"/>
        <w:rPr>
          <w:rFonts w:ascii="Times New Roman" w:hAnsi="Times New Roman"/>
          <w:szCs w:val="20"/>
        </w:rPr>
      </w:pPr>
    </w:p>
    <w:p w:rsidR="0092729E" w:rsidRDefault="0092729E" w:rsidP="00D00FE0">
      <w:pPr>
        <w:spacing w:beforeLines="1" w:before="2" w:afterLines="1" w:after="2"/>
        <w:rPr>
          <w:rFonts w:ascii="Times New Roman" w:hAnsi="Times New Roman"/>
          <w:szCs w:val="20"/>
        </w:rPr>
      </w:pPr>
    </w:p>
    <w:p w:rsidR="0092729E" w:rsidRPr="00EB7D1A" w:rsidRDefault="00052E46" w:rsidP="00D00FE0">
      <w:pPr>
        <w:spacing w:beforeLines="1" w:before="2" w:afterLines="1" w:after="2"/>
        <w:rPr>
          <w:rFonts w:ascii="Times New Roman" w:hAnsi="Times New Roman"/>
          <w:b/>
          <w:szCs w:val="20"/>
        </w:rPr>
      </w:pPr>
      <w:r>
        <w:rPr>
          <w:rFonts w:ascii="Times New Roman" w:hAnsi="Times New Roman"/>
          <w:b/>
          <w:szCs w:val="20"/>
        </w:rPr>
        <w:t>3</w:t>
      </w:r>
      <w:r w:rsidR="0092729E" w:rsidRPr="00EB7D1A">
        <w:rPr>
          <w:rFonts w:ascii="Times New Roman" w:hAnsi="Times New Roman"/>
          <w:b/>
          <w:szCs w:val="20"/>
        </w:rPr>
        <w:t>. Germany</w:t>
      </w:r>
      <w:r w:rsidR="00366FFA" w:rsidRPr="00EB7D1A">
        <w:rPr>
          <w:rStyle w:val="FootnoteReference"/>
          <w:rFonts w:ascii="Times New Roman" w:hAnsi="Times New Roman"/>
          <w:b/>
          <w:szCs w:val="20"/>
        </w:rPr>
        <w:footnoteReference w:id="11"/>
      </w:r>
    </w:p>
    <w:p w:rsidR="00542B3E" w:rsidRDefault="006A1016" w:rsidP="00D00FE0">
      <w:pPr>
        <w:spacing w:beforeLines="1" w:before="2" w:afterLines="1" w:after="2"/>
        <w:jc w:val="both"/>
        <w:rPr>
          <w:rFonts w:ascii="Times New Roman" w:hAnsi="Times New Roman"/>
          <w:szCs w:val="20"/>
        </w:rPr>
      </w:pPr>
      <w:proofErr w:type="spellStart"/>
      <w:r>
        <w:rPr>
          <w:rFonts w:ascii="Times New Roman" w:hAnsi="Times New Roman"/>
          <w:szCs w:val="20"/>
        </w:rPr>
        <w:t>i</w:t>
      </w:r>
      <w:proofErr w:type="spellEnd"/>
      <w:r>
        <w:rPr>
          <w:rFonts w:ascii="Times New Roman" w:hAnsi="Times New Roman"/>
          <w:szCs w:val="20"/>
        </w:rPr>
        <w:t xml:space="preserve">. </w:t>
      </w:r>
      <w:r w:rsidR="00542B3E">
        <w:rPr>
          <w:rFonts w:ascii="Times New Roman" w:hAnsi="Times New Roman"/>
          <w:szCs w:val="20"/>
        </w:rPr>
        <w:t>Targets</w:t>
      </w:r>
    </w:p>
    <w:p w:rsidR="004163DD" w:rsidRDefault="00366FFA" w:rsidP="00D00FE0">
      <w:pPr>
        <w:spacing w:beforeLines="1" w:before="2" w:afterLines="1" w:after="2"/>
        <w:jc w:val="both"/>
        <w:rPr>
          <w:rFonts w:ascii="Times New Roman" w:hAnsi="Times New Roman"/>
          <w:szCs w:val="20"/>
        </w:rPr>
      </w:pPr>
      <w:r w:rsidRPr="00366FFA">
        <w:rPr>
          <w:rFonts w:ascii="Times New Roman" w:hAnsi="Times New Roman"/>
          <w:szCs w:val="20"/>
        </w:rPr>
        <w:t xml:space="preserve">In the framework of EU effort sharing under the Kyoto Protocol, Germany has committed itself to cutting its emissions of climate-damaging gases by a total of 21% in the period 2008 to 2012 compared with 1990. </w:t>
      </w:r>
      <w:r w:rsidRPr="00366FFA">
        <w:rPr>
          <w:rFonts w:ascii="Times New Roman" w:hAnsi="Times New Roman" w:cs="Times New Roman"/>
          <w:szCs w:val="20"/>
        </w:rPr>
        <w:t xml:space="preserve">In addition, Germany has pledged to reduce its GHG emissions by </w:t>
      </w:r>
      <w:del w:id="0" w:author="Emily" w:date="2013-03-24T15:55:00Z">
        <w:r w:rsidRPr="00366FFA" w:rsidDel="00D00FE0">
          <w:rPr>
            <w:rFonts w:ascii="Times New Roman" w:hAnsi="Times New Roman" w:cs="Times New Roman"/>
            <w:szCs w:val="20"/>
          </w:rPr>
          <w:delText>even</w:delText>
        </w:r>
      </w:del>
      <w:r w:rsidRPr="00366FFA">
        <w:rPr>
          <w:rFonts w:ascii="Times New Roman" w:hAnsi="Times New Roman" w:cs="Times New Roman"/>
          <w:szCs w:val="20"/>
        </w:rPr>
        <w:t xml:space="preserve"> 40% by 2020</w:t>
      </w:r>
      <w:ins w:id="1" w:author="Emily" w:date="2013-03-24T15:58:00Z">
        <w:r w:rsidR="00D00FE0">
          <w:rPr>
            <w:rFonts w:ascii="Times New Roman" w:hAnsi="Times New Roman" w:cs="Times New Roman"/>
            <w:szCs w:val="20"/>
          </w:rPr>
          <w:t>, 55</w:t>
        </w:r>
      </w:ins>
      <w:ins w:id="2" w:author="Emily" w:date="2013-03-24T15:59:00Z">
        <w:r w:rsidR="00D00FE0">
          <w:rPr>
            <w:rFonts w:ascii="Times New Roman" w:hAnsi="Times New Roman" w:cs="Times New Roman"/>
            <w:szCs w:val="20"/>
          </w:rPr>
          <w:t xml:space="preserve">% by 2030, </w:t>
        </w:r>
        <w:proofErr w:type="gramStart"/>
        <w:r w:rsidR="00D00FE0">
          <w:rPr>
            <w:rFonts w:ascii="Times New Roman" w:hAnsi="Times New Roman" w:cs="Times New Roman"/>
            <w:szCs w:val="20"/>
          </w:rPr>
          <w:t>70</w:t>
        </w:r>
        <w:proofErr w:type="gramEnd"/>
        <w:r w:rsidR="00D00FE0">
          <w:rPr>
            <w:rFonts w:ascii="Times New Roman" w:hAnsi="Times New Roman" w:cs="Times New Roman"/>
            <w:szCs w:val="20"/>
          </w:rPr>
          <w:t>% by 2040,</w:t>
        </w:r>
      </w:ins>
      <w:r w:rsidRPr="00366FFA">
        <w:rPr>
          <w:rFonts w:ascii="Times New Roman" w:hAnsi="Times New Roman" w:cs="Times New Roman"/>
          <w:szCs w:val="20"/>
        </w:rPr>
        <w:t xml:space="preserve"> </w:t>
      </w:r>
      <w:ins w:id="3" w:author="Emily" w:date="2013-03-24T15:55:00Z">
        <w:r w:rsidR="00D00FE0">
          <w:rPr>
            <w:rFonts w:ascii="Times New Roman" w:hAnsi="Times New Roman" w:cs="Times New Roman"/>
            <w:szCs w:val="20"/>
          </w:rPr>
          <w:t>and by 80</w:t>
        </w:r>
      </w:ins>
      <w:ins w:id="4" w:author="Emily" w:date="2013-03-24T15:59:00Z">
        <w:r w:rsidR="00D00FE0">
          <w:rPr>
            <w:rFonts w:ascii="Times New Roman" w:hAnsi="Times New Roman" w:cs="Times New Roman"/>
            <w:szCs w:val="20"/>
          </w:rPr>
          <w:t>-95</w:t>
        </w:r>
      </w:ins>
      <w:ins w:id="5" w:author="Emily" w:date="2013-03-24T15:55:00Z">
        <w:r w:rsidR="00D00FE0">
          <w:rPr>
            <w:rFonts w:ascii="Times New Roman" w:hAnsi="Times New Roman" w:cs="Times New Roman"/>
            <w:szCs w:val="20"/>
          </w:rPr>
          <w:t xml:space="preserve">% by 2050 </w:t>
        </w:r>
      </w:ins>
      <w:ins w:id="6" w:author="Emily" w:date="2013-03-24T15:59:00Z">
        <w:r w:rsidR="00D00FE0">
          <w:rPr>
            <w:rFonts w:ascii="Times New Roman" w:hAnsi="Times New Roman" w:cs="Times New Roman"/>
            <w:szCs w:val="20"/>
          </w:rPr>
          <w:t>(</w:t>
        </w:r>
      </w:ins>
      <w:r w:rsidRPr="00366FFA">
        <w:rPr>
          <w:rFonts w:ascii="Times New Roman" w:hAnsi="Times New Roman" w:cs="Times New Roman"/>
          <w:szCs w:val="20"/>
        </w:rPr>
        <w:t>compared with 1990</w:t>
      </w:r>
      <w:ins w:id="7" w:author="Emily" w:date="2013-03-24T15:59:00Z">
        <w:r w:rsidR="00D00FE0">
          <w:rPr>
            <w:rFonts w:ascii="Times New Roman" w:hAnsi="Times New Roman" w:cs="Times New Roman"/>
            <w:szCs w:val="20"/>
          </w:rPr>
          <w:t xml:space="preserve"> levels)</w:t>
        </w:r>
      </w:ins>
      <w:r w:rsidR="004163DD">
        <w:rPr>
          <w:rFonts w:ascii="Times New Roman" w:hAnsi="Times New Roman"/>
          <w:szCs w:val="20"/>
        </w:rPr>
        <w:t>.</w:t>
      </w:r>
      <w:ins w:id="8" w:author="Emily" w:date="2013-03-24T15:56:00Z">
        <w:r w:rsidR="00D00FE0">
          <w:rPr>
            <w:rStyle w:val="FootnoteReference"/>
            <w:rFonts w:ascii="Times New Roman" w:hAnsi="Times New Roman"/>
            <w:szCs w:val="20"/>
          </w:rPr>
          <w:footnoteReference w:id="12"/>
        </w:r>
      </w:ins>
      <w:ins w:id="17" w:author="Emily" w:date="2013-03-24T15:57:00Z">
        <w:r w:rsidR="00D00FE0">
          <w:rPr>
            <w:rFonts w:ascii="Times New Roman" w:hAnsi="Times New Roman"/>
            <w:szCs w:val="20"/>
          </w:rPr>
          <w:t xml:space="preserve"> Germany has </w:t>
        </w:r>
      </w:ins>
      <w:ins w:id="18" w:author="Emily" w:date="2013-03-24T15:59:00Z">
        <w:r w:rsidR="00D00FE0">
          <w:rPr>
            <w:rFonts w:ascii="Times New Roman" w:hAnsi="Times New Roman"/>
            <w:szCs w:val="20"/>
          </w:rPr>
          <w:t xml:space="preserve">also </w:t>
        </w:r>
      </w:ins>
      <w:ins w:id="19" w:author="Emily" w:date="2013-03-24T15:57:00Z">
        <w:r w:rsidR="00D00FE0">
          <w:rPr>
            <w:rFonts w:ascii="Times New Roman" w:hAnsi="Times New Roman"/>
            <w:szCs w:val="20"/>
          </w:rPr>
          <w:t xml:space="preserve">set ambitious targets for </w:t>
        </w:r>
      </w:ins>
      <w:ins w:id="20" w:author="Emily" w:date="2013-03-24T15:58:00Z">
        <w:r w:rsidR="00D00FE0">
          <w:rPr>
            <w:rFonts w:ascii="Times New Roman" w:hAnsi="Times New Roman"/>
            <w:szCs w:val="20"/>
          </w:rPr>
          <w:t xml:space="preserve">increasing the share of renewable energy in final energy consumption, with </w:t>
        </w:r>
      </w:ins>
      <w:ins w:id="21" w:author="Emily" w:date="2013-03-24T15:59:00Z">
        <w:r w:rsidR="00D00FE0">
          <w:rPr>
            <w:rFonts w:ascii="Times New Roman" w:hAnsi="Times New Roman"/>
            <w:szCs w:val="20"/>
          </w:rPr>
          <w:t xml:space="preserve">18% by 2020, 30% by </w:t>
        </w:r>
      </w:ins>
      <w:ins w:id="22" w:author="Emily" w:date="2013-03-24T16:02:00Z">
        <w:r w:rsidR="00D00FE0">
          <w:rPr>
            <w:rFonts w:ascii="Times New Roman" w:hAnsi="Times New Roman"/>
            <w:szCs w:val="20"/>
          </w:rPr>
          <w:t>2030 and by 60% by 2050.</w:t>
        </w:r>
        <w:r w:rsidR="00D00FE0">
          <w:rPr>
            <w:rStyle w:val="FootnoteReference"/>
            <w:rFonts w:ascii="Times New Roman" w:hAnsi="Times New Roman"/>
            <w:szCs w:val="20"/>
          </w:rPr>
          <w:footnoteReference w:id="13"/>
        </w:r>
      </w:ins>
    </w:p>
    <w:p w:rsidR="00542B3E" w:rsidRDefault="00542B3E" w:rsidP="00D00FE0">
      <w:pPr>
        <w:spacing w:beforeLines="1" w:before="2" w:afterLines="1" w:after="2"/>
        <w:jc w:val="both"/>
        <w:rPr>
          <w:rFonts w:ascii="Times New Roman" w:hAnsi="Times New Roman"/>
          <w:szCs w:val="20"/>
        </w:rPr>
      </w:pPr>
    </w:p>
    <w:p w:rsidR="004163DD" w:rsidRDefault="006A1016" w:rsidP="00D00FE0">
      <w:pPr>
        <w:spacing w:beforeLines="1" w:before="2" w:afterLines="1" w:after="2"/>
        <w:jc w:val="both"/>
        <w:rPr>
          <w:rFonts w:ascii="Times New Roman" w:hAnsi="Times New Roman"/>
          <w:szCs w:val="20"/>
        </w:rPr>
      </w:pPr>
      <w:proofErr w:type="gramStart"/>
      <w:r>
        <w:rPr>
          <w:rFonts w:ascii="Times New Roman" w:hAnsi="Times New Roman"/>
          <w:szCs w:val="20"/>
        </w:rPr>
        <w:t>ii</w:t>
      </w:r>
      <w:proofErr w:type="gramEnd"/>
      <w:r>
        <w:rPr>
          <w:rFonts w:ascii="Times New Roman" w:hAnsi="Times New Roman"/>
          <w:szCs w:val="20"/>
        </w:rPr>
        <w:t xml:space="preserve">. </w:t>
      </w:r>
      <w:r w:rsidR="00542B3E">
        <w:rPr>
          <w:rFonts w:ascii="Times New Roman" w:hAnsi="Times New Roman"/>
          <w:szCs w:val="20"/>
        </w:rPr>
        <w:t>Emissions Trading</w:t>
      </w:r>
    </w:p>
    <w:p w:rsidR="004163DD" w:rsidRPr="004163DD" w:rsidRDefault="004163DD" w:rsidP="004163DD">
      <w:pPr>
        <w:rPr>
          <w:rFonts w:ascii="Times New Roman" w:hAnsi="Times New Roman"/>
          <w:szCs w:val="21"/>
        </w:rPr>
      </w:pPr>
      <w:proofErr w:type="gramStart"/>
      <w:r w:rsidRPr="004163DD">
        <w:rPr>
          <w:rFonts w:ascii="Times New Roman" w:hAnsi="Times New Roman"/>
          <w:szCs w:val="21"/>
        </w:rPr>
        <w:t>Emissions trading in particular makes</w:t>
      </w:r>
      <w:proofErr w:type="gramEnd"/>
      <w:r w:rsidRPr="004163DD">
        <w:rPr>
          <w:rFonts w:ascii="Times New Roman" w:hAnsi="Times New Roman"/>
          <w:szCs w:val="21"/>
        </w:rPr>
        <w:t xml:space="preserve"> a significant</w:t>
      </w:r>
      <w:r>
        <w:rPr>
          <w:rFonts w:ascii="Times New Roman" w:hAnsi="Times New Roman"/>
          <w:szCs w:val="21"/>
        </w:rPr>
        <w:t xml:space="preserve"> </w:t>
      </w:r>
      <w:r w:rsidRPr="004163DD">
        <w:rPr>
          <w:rFonts w:ascii="Times New Roman" w:hAnsi="Times New Roman"/>
          <w:szCs w:val="21"/>
        </w:rPr>
        <w:t>contribution to emissions reductions in Germany. The climate protection targets for the period 2008 to 2012 have been made significantly</w:t>
      </w:r>
      <w:r>
        <w:rPr>
          <w:rFonts w:ascii="Times New Roman" w:hAnsi="Times New Roman"/>
          <w:szCs w:val="21"/>
        </w:rPr>
        <w:t xml:space="preserve"> </w:t>
      </w:r>
      <w:r w:rsidRPr="004163DD">
        <w:rPr>
          <w:rFonts w:ascii="Times New Roman" w:hAnsi="Times New Roman"/>
          <w:szCs w:val="21"/>
        </w:rPr>
        <w:t>more stringent: from 2008,</w:t>
      </w:r>
      <w:r>
        <w:rPr>
          <w:rFonts w:ascii="Times New Roman" w:hAnsi="Times New Roman"/>
          <w:szCs w:val="21"/>
        </w:rPr>
        <w:t xml:space="preserve"> </w:t>
      </w:r>
      <w:r w:rsidRPr="004163DD">
        <w:rPr>
          <w:rFonts w:ascii="Times New Roman" w:hAnsi="Times New Roman"/>
          <w:szCs w:val="21"/>
        </w:rPr>
        <w:t xml:space="preserve">old power plants in Germany will be allocated around 30 percent fewer emission allowances than their </w:t>
      </w:r>
      <w:r>
        <w:rPr>
          <w:rFonts w:ascii="Times New Roman" w:hAnsi="Times New Roman"/>
          <w:szCs w:val="21"/>
        </w:rPr>
        <w:t xml:space="preserve">current level of emissions. </w:t>
      </w:r>
      <w:r w:rsidRPr="004163DD">
        <w:rPr>
          <w:rFonts w:ascii="Times New Roman" w:hAnsi="Times New Roman"/>
          <w:szCs w:val="21"/>
        </w:rPr>
        <w:t xml:space="preserve">Furthermore, 10 percent of the allowances will be auctioned. </w:t>
      </w:r>
    </w:p>
    <w:p w:rsidR="004163DD" w:rsidRDefault="004163DD" w:rsidP="00D00FE0">
      <w:pPr>
        <w:spacing w:beforeLines="1" w:before="2" w:afterLines="1" w:after="2"/>
        <w:jc w:val="both"/>
        <w:rPr>
          <w:rFonts w:ascii="Times New Roman" w:hAnsi="Times New Roman"/>
          <w:szCs w:val="20"/>
        </w:rPr>
      </w:pPr>
    </w:p>
    <w:p w:rsidR="00542B3E" w:rsidRDefault="006A1016" w:rsidP="00D00FE0">
      <w:pPr>
        <w:spacing w:beforeLines="1" w:before="2" w:afterLines="1" w:after="2"/>
        <w:jc w:val="both"/>
        <w:rPr>
          <w:rFonts w:ascii="Times New Roman" w:hAnsi="Times New Roman"/>
        </w:rPr>
      </w:pPr>
      <w:r>
        <w:rPr>
          <w:rFonts w:ascii="Times New Roman" w:hAnsi="Times New Roman"/>
        </w:rPr>
        <w:t xml:space="preserve">iii. </w:t>
      </w:r>
      <w:r w:rsidR="00542B3E">
        <w:rPr>
          <w:rFonts w:ascii="Times New Roman" w:hAnsi="Times New Roman"/>
        </w:rPr>
        <w:t>Feed-In Tariff</w:t>
      </w:r>
    </w:p>
    <w:p w:rsidR="00542B3E" w:rsidRPr="00542B3E" w:rsidRDefault="00542B3E" w:rsidP="00542B3E">
      <w:pPr>
        <w:rPr>
          <w:rFonts w:ascii="Times New Roman" w:hAnsi="Times New Roman"/>
          <w:szCs w:val="16"/>
        </w:rPr>
      </w:pPr>
      <w:r w:rsidRPr="00542B3E">
        <w:rPr>
          <w:rFonts w:ascii="Times New Roman" w:hAnsi="Times New Roman"/>
          <w:szCs w:val="16"/>
        </w:rPr>
        <w:t>The use of an adequate, long-term and predictabl</w:t>
      </w:r>
      <w:r>
        <w:rPr>
          <w:rFonts w:ascii="Times New Roman" w:hAnsi="Times New Roman"/>
          <w:szCs w:val="16"/>
        </w:rPr>
        <w:t xml:space="preserve">e feed-in tariff encourages the </w:t>
      </w:r>
      <w:r w:rsidRPr="00542B3E">
        <w:rPr>
          <w:rFonts w:ascii="Times New Roman" w:hAnsi="Times New Roman"/>
          <w:szCs w:val="16"/>
        </w:rPr>
        <w:t>construction of many renewable energy production sites. The differentiated feed-in tariff leads to one of the most diversified ranges of renewable energy technologies used within the European Union.</w:t>
      </w:r>
      <w:r>
        <w:rPr>
          <w:rStyle w:val="FootnoteReference"/>
          <w:rFonts w:ascii="Times New Roman" w:hAnsi="Times New Roman"/>
          <w:szCs w:val="16"/>
        </w:rPr>
        <w:footnoteReference w:id="14"/>
      </w:r>
    </w:p>
    <w:p w:rsidR="00FB424B" w:rsidRDefault="00FB424B" w:rsidP="00D00FE0">
      <w:pPr>
        <w:spacing w:beforeLines="1" w:before="2" w:afterLines="1" w:after="2"/>
        <w:jc w:val="both"/>
        <w:rPr>
          <w:rFonts w:ascii="Times New Roman" w:hAnsi="Times New Roman"/>
        </w:rPr>
      </w:pPr>
    </w:p>
    <w:p w:rsidR="00542B3E" w:rsidRDefault="006A1016" w:rsidP="00D00FE0">
      <w:pPr>
        <w:spacing w:beforeLines="1" w:before="2" w:afterLines="1" w:after="2"/>
        <w:jc w:val="both"/>
        <w:rPr>
          <w:rFonts w:ascii="Times New Roman" w:hAnsi="Times New Roman"/>
        </w:rPr>
      </w:pPr>
      <w:r>
        <w:rPr>
          <w:rFonts w:ascii="Times New Roman" w:hAnsi="Times New Roman"/>
        </w:rPr>
        <w:t xml:space="preserve">iv. </w:t>
      </w:r>
      <w:r w:rsidR="00FB424B" w:rsidRPr="00A936A5">
        <w:rPr>
          <w:rFonts w:ascii="Times New Roman" w:hAnsi="Times New Roman"/>
        </w:rPr>
        <w:t xml:space="preserve">Integrated Energy and Climate </w:t>
      </w:r>
      <w:proofErr w:type="spellStart"/>
      <w:r w:rsidR="00FB424B" w:rsidRPr="00A936A5">
        <w:rPr>
          <w:rFonts w:ascii="Times New Roman" w:hAnsi="Times New Roman"/>
        </w:rPr>
        <w:t>Programme</w:t>
      </w:r>
      <w:proofErr w:type="spellEnd"/>
      <w:r w:rsidR="00FB424B">
        <w:rPr>
          <w:rFonts w:ascii="Times New Roman" w:hAnsi="Times New Roman"/>
        </w:rPr>
        <w:t xml:space="preserve"> (IECP)</w:t>
      </w:r>
    </w:p>
    <w:p w:rsidR="00A936A5" w:rsidRDefault="00366FFA" w:rsidP="00D00FE0">
      <w:pPr>
        <w:spacing w:beforeLines="1" w:before="2" w:afterLines="1" w:after="2"/>
        <w:jc w:val="both"/>
        <w:rPr>
          <w:rFonts w:ascii="Times New Roman" w:hAnsi="Times New Roman"/>
        </w:rPr>
      </w:pPr>
      <w:r w:rsidRPr="00366FFA">
        <w:rPr>
          <w:rFonts w:ascii="Times New Roman" w:hAnsi="Times New Roman"/>
        </w:rPr>
        <w:t xml:space="preserve">In order to reach the German climate protection goals the Federal Government has elaborated a comprehensive </w:t>
      </w:r>
      <w:r w:rsidRPr="00A936A5">
        <w:rPr>
          <w:rFonts w:ascii="Times New Roman" w:hAnsi="Times New Roman"/>
        </w:rPr>
        <w:t xml:space="preserve">Integrated Energy and Climate </w:t>
      </w:r>
      <w:proofErr w:type="spellStart"/>
      <w:r w:rsidRPr="00A936A5">
        <w:rPr>
          <w:rFonts w:ascii="Times New Roman" w:hAnsi="Times New Roman"/>
        </w:rPr>
        <w:t>Programme</w:t>
      </w:r>
      <w:proofErr w:type="spellEnd"/>
      <w:r w:rsidR="00A936A5">
        <w:rPr>
          <w:rFonts w:ascii="Times New Roman" w:hAnsi="Times New Roman"/>
        </w:rPr>
        <w:t xml:space="preserve"> (IECP)</w:t>
      </w:r>
      <w:r w:rsidRPr="00366FFA">
        <w:rPr>
          <w:rFonts w:ascii="Times New Roman" w:hAnsi="Times New Roman"/>
        </w:rPr>
        <w:t>. Its goal is to ensure an ultramodern, secure and climate-friendly energy supply in Germany. It comprises measures for enhanced energy efficiency and expanded use of renewable energy sources.</w:t>
      </w:r>
    </w:p>
    <w:p w:rsidR="00A936A5" w:rsidRDefault="00A936A5" w:rsidP="00D00FE0">
      <w:pPr>
        <w:spacing w:beforeLines="1" w:before="2" w:afterLines="1" w:after="2"/>
        <w:jc w:val="both"/>
        <w:rPr>
          <w:rFonts w:ascii="Times New Roman" w:hAnsi="Times New Roman"/>
        </w:rPr>
      </w:pPr>
      <w:r>
        <w:rPr>
          <w:rFonts w:ascii="Times New Roman" w:hAnsi="Times New Roman"/>
        </w:rPr>
        <w:t xml:space="preserve">Measures </w:t>
      </w:r>
      <w:r w:rsidR="00DF7E7A">
        <w:rPr>
          <w:rFonts w:ascii="Times New Roman" w:hAnsi="Times New Roman"/>
        </w:rPr>
        <w:t xml:space="preserve">contained </w:t>
      </w:r>
      <w:r>
        <w:rPr>
          <w:rFonts w:ascii="Times New Roman" w:hAnsi="Times New Roman"/>
        </w:rPr>
        <w:t>in the IECP include:</w:t>
      </w:r>
      <w:r>
        <w:rPr>
          <w:rStyle w:val="FootnoteReference"/>
          <w:rFonts w:ascii="Times New Roman" w:hAnsi="Times New Roman"/>
        </w:rPr>
        <w:footnoteReference w:id="15"/>
      </w:r>
    </w:p>
    <w:p w:rsidR="00A936A5" w:rsidRDefault="00A936A5" w:rsidP="00A936A5">
      <w:pPr>
        <w:pStyle w:val="ListParagraph"/>
        <w:numPr>
          <w:ilvl w:val="0"/>
          <w:numId w:val="12"/>
        </w:numPr>
        <w:jc w:val="both"/>
        <w:rPr>
          <w:rFonts w:ascii="Times New Roman" w:hAnsi="Times New Roman"/>
          <w:szCs w:val="21"/>
        </w:rPr>
      </w:pPr>
      <w:r w:rsidRPr="00A936A5">
        <w:rPr>
          <w:rFonts w:ascii="Times New Roman" w:hAnsi="Times New Roman"/>
          <w:szCs w:val="21"/>
        </w:rPr>
        <w:t>Amendment to the Combined Heat and Power Act:</w:t>
      </w:r>
    </w:p>
    <w:p w:rsidR="00A936A5" w:rsidRPr="00A936A5" w:rsidRDefault="00A936A5" w:rsidP="00A936A5">
      <w:pPr>
        <w:pStyle w:val="ListParagraph"/>
        <w:jc w:val="both"/>
        <w:rPr>
          <w:rFonts w:ascii="Times New Roman" w:hAnsi="Times New Roman"/>
          <w:szCs w:val="21"/>
        </w:rPr>
      </w:pPr>
      <w:r w:rsidRPr="00A936A5">
        <w:rPr>
          <w:rFonts w:ascii="Times New Roman" w:hAnsi="Times New Roman"/>
          <w:szCs w:val="21"/>
        </w:rPr>
        <w:t>The share of high-efficiency CHP plants in electricity production will be doubled by 2020 from the current level of around 12 percent to around 25 percent.</w:t>
      </w:r>
    </w:p>
    <w:p w:rsidR="00A936A5" w:rsidRDefault="00A936A5" w:rsidP="00A936A5">
      <w:pPr>
        <w:pStyle w:val="ListParagraph"/>
        <w:numPr>
          <w:ilvl w:val="0"/>
          <w:numId w:val="12"/>
        </w:numPr>
        <w:jc w:val="both"/>
        <w:rPr>
          <w:rFonts w:ascii="Times New Roman" w:hAnsi="Times New Roman"/>
          <w:szCs w:val="21"/>
        </w:rPr>
      </w:pPr>
      <w:r w:rsidRPr="00A936A5">
        <w:rPr>
          <w:rFonts w:ascii="Times New Roman" w:hAnsi="Times New Roman"/>
          <w:szCs w:val="21"/>
        </w:rPr>
        <w:t>Amendment to the Energy Industry Act</w:t>
      </w:r>
    </w:p>
    <w:p w:rsidR="00A936A5" w:rsidRDefault="00A936A5" w:rsidP="00A936A5">
      <w:pPr>
        <w:pStyle w:val="ListParagraph"/>
        <w:jc w:val="both"/>
        <w:rPr>
          <w:rFonts w:ascii="Times New Roman" w:hAnsi="Times New Roman"/>
          <w:szCs w:val="21"/>
        </w:rPr>
      </w:pPr>
      <w:r w:rsidRPr="00A936A5">
        <w:rPr>
          <w:rFonts w:ascii="Times New Roman" w:hAnsi="Times New Roman"/>
          <w:szCs w:val="21"/>
        </w:rPr>
        <w:t>(</w:t>
      </w:r>
      <w:proofErr w:type="spellStart"/>
      <w:r w:rsidRPr="00A936A5">
        <w:rPr>
          <w:rFonts w:ascii="Times New Roman" w:hAnsi="Times New Roman"/>
          <w:szCs w:val="21"/>
        </w:rPr>
        <w:t>EnWG</w:t>
      </w:r>
      <w:proofErr w:type="spellEnd"/>
      <w:r w:rsidRPr="00A936A5">
        <w:rPr>
          <w:rFonts w:ascii="Times New Roman" w:hAnsi="Times New Roman"/>
          <w:szCs w:val="21"/>
        </w:rPr>
        <w:t xml:space="preserve">) on </w:t>
      </w:r>
      <w:proofErr w:type="spellStart"/>
      <w:r w:rsidRPr="00A936A5">
        <w:rPr>
          <w:rFonts w:ascii="Times New Roman" w:hAnsi="Times New Roman"/>
          <w:szCs w:val="21"/>
        </w:rPr>
        <w:t>liberalising</w:t>
      </w:r>
      <w:proofErr w:type="spellEnd"/>
      <w:r w:rsidRPr="00A936A5">
        <w:rPr>
          <w:rFonts w:ascii="Times New Roman" w:hAnsi="Times New Roman"/>
          <w:szCs w:val="21"/>
        </w:rPr>
        <w:t xml:space="preserve"> metering:</w:t>
      </w:r>
      <w:r>
        <w:rPr>
          <w:rFonts w:ascii="Times New Roman" w:hAnsi="Times New Roman"/>
          <w:szCs w:val="21"/>
        </w:rPr>
        <w:t xml:space="preserve"> </w:t>
      </w:r>
      <w:proofErr w:type="spellStart"/>
      <w:r w:rsidRPr="00A936A5">
        <w:rPr>
          <w:rFonts w:ascii="Times New Roman" w:hAnsi="Times New Roman"/>
          <w:szCs w:val="21"/>
        </w:rPr>
        <w:t>liberalising</w:t>
      </w:r>
      <w:proofErr w:type="spellEnd"/>
      <w:r w:rsidRPr="00A936A5">
        <w:rPr>
          <w:rFonts w:ascii="Times New Roman" w:hAnsi="Times New Roman"/>
          <w:szCs w:val="21"/>
        </w:rPr>
        <w:t xml:space="preserve"> electricity metering will facilitate and promote innovative metering methods and demand-related, time-variable tariffs. This will enable consumers to reduce their energy costs and will improve the efficiency of the power </w:t>
      </w:r>
      <w:r>
        <w:rPr>
          <w:rFonts w:ascii="Times New Roman" w:hAnsi="Times New Roman"/>
          <w:szCs w:val="21"/>
        </w:rPr>
        <w:t>generation sector.</w:t>
      </w:r>
    </w:p>
    <w:p w:rsidR="00A936A5" w:rsidRDefault="00A936A5" w:rsidP="00A936A5">
      <w:pPr>
        <w:pStyle w:val="ListParagraph"/>
        <w:numPr>
          <w:ilvl w:val="0"/>
          <w:numId w:val="12"/>
        </w:numPr>
        <w:jc w:val="both"/>
        <w:rPr>
          <w:rFonts w:ascii="Times New Roman" w:hAnsi="Times New Roman"/>
          <w:szCs w:val="21"/>
        </w:rPr>
      </w:pPr>
      <w:r w:rsidRPr="00A936A5">
        <w:rPr>
          <w:rFonts w:ascii="Times New Roman" w:hAnsi="Times New Roman"/>
          <w:szCs w:val="21"/>
        </w:rPr>
        <w:t>Report and draft amendment to the Energy Saving Ordinance (</w:t>
      </w:r>
      <w:proofErr w:type="spellStart"/>
      <w:r w:rsidRPr="00A936A5">
        <w:rPr>
          <w:rFonts w:ascii="Times New Roman" w:hAnsi="Times New Roman"/>
          <w:szCs w:val="21"/>
        </w:rPr>
        <w:t>EnEV</w:t>
      </w:r>
      <w:proofErr w:type="spellEnd"/>
      <w:r w:rsidRPr="00A936A5">
        <w:rPr>
          <w:rFonts w:ascii="Times New Roman" w:hAnsi="Times New Roman"/>
          <w:szCs w:val="21"/>
        </w:rPr>
        <w:t>)</w:t>
      </w:r>
    </w:p>
    <w:p w:rsidR="00A936A5" w:rsidRDefault="00A936A5" w:rsidP="00A936A5">
      <w:pPr>
        <w:pStyle w:val="ListParagraph"/>
        <w:jc w:val="both"/>
        <w:rPr>
          <w:rFonts w:ascii="Times New Roman" w:hAnsi="Times New Roman"/>
          <w:szCs w:val="21"/>
        </w:rPr>
      </w:pPr>
      <w:r>
        <w:rPr>
          <w:rFonts w:ascii="Times New Roman" w:hAnsi="Times New Roman"/>
          <w:szCs w:val="21"/>
        </w:rPr>
        <w:t>E</w:t>
      </w:r>
      <w:r w:rsidRPr="00A936A5">
        <w:rPr>
          <w:rFonts w:ascii="Times New Roman" w:hAnsi="Times New Roman"/>
          <w:szCs w:val="21"/>
        </w:rPr>
        <w:t xml:space="preserve">nergy standards will be tightened by an average 30 percent from 2009. </w:t>
      </w:r>
      <w:proofErr w:type="gramStart"/>
      <w:r w:rsidRPr="00A936A5">
        <w:rPr>
          <w:rFonts w:ascii="Times New Roman" w:hAnsi="Times New Roman"/>
          <w:szCs w:val="21"/>
        </w:rPr>
        <w:t>As a second step (planned for 2012), these efficiency standards will be tig</w:t>
      </w:r>
      <w:r>
        <w:rPr>
          <w:rFonts w:ascii="Times New Roman" w:hAnsi="Times New Roman"/>
          <w:szCs w:val="21"/>
        </w:rPr>
        <w:t>htened by a further 30 percent.</w:t>
      </w:r>
      <w:proofErr w:type="gramEnd"/>
    </w:p>
    <w:p w:rsidR="00A936A5" w:rsidRDefault="00A936A5" w:rsidP="00A936A5">
      <w:pPr>
        <w:pStyle w:val="ListParagraph"/>
        <w:numPr>
          <w:ilvl w:val="0"/>
          <w:numId w:val="12"/>
        </w:numPr>
        <w:jc w:val="both"/>
        <w:rPr>
          <w:rFonts w:ascii="Times New Roman" w:hAnsi="Times New Roman"/>
          <w:szCs w:val="21"/>
        </w:rPr>
      </w:pPr>
      <w:r>
        <w:rPr>
          <w:rFonts w:ascii="Times New Roman" w:hAnsi="Times New Roman"/>
          <w:szCs w:val="21"/>
        </w:rPr>
        <w:t>Clean power plants</w:t>
      </w:r>
    </w:p>
    <w:p w:rsidR="00A936A5" w:rsidRDefault="00A936A5" w:rsidP="00A936A5">
      <w:pPr>
        <w:pStyle w:val="ListParagraph"/>
        <w:jc w:val="both"/>
        <w:rPr>
          <w:rFonts w:ascii="Times New Roman" w:hAnsi="Times New Roman"/>
          <w:szCs w:val="21"/>
        </w:rPr>
      </w:pPr>
      <w:r>
        <w:rPr>
          <w:rFonts w:ascii="Times New Roman" w:hAnsi="Times New Roman"/>
          <w:szCs w:val="21"/>
        </w:rPr>
        <w:t>S</w:t>
      </w:r>
      <w:r w:rsidRPr="00A936A5">
        <w:rPr>
          <w:rFonts w:ascii="Times New Roman" w:hAnsi="Times New Roman"/>
          <w:szCs w:val="21"/>
        </w:rPr>
        <w:t>tandards will be laid down for nitrogen oxide emissions fr</w:t>
      </w:r>
      <w:r>
        <w:rPr>
          <w:rFonts w:ascii="Times New Roman" w:hAnsi="Times New Roman"/>
          <w:szCs w:val="21"/>
        </w:rPr>
        <w:t>om new power plants.</w:t>
      </w:r>
    </w:p>
    <w:p w:rsidR="00A936A5" w:rsidRDefault="00A936A5" w:rsidP="00A936A5">
      <w:pPr>
        <w:pStyle w:val="ListParagraph"/>
        <w:numPr>
          <w:ilvl w:val="0"/>
          <w:numId w:val="12"/>
        </w:numPr>
        <w:jc w:val="both"/>
        <w:rPr>
          <w:rFonts w:ascii="Times New Roman" w:hAnsi="Times New Roman"/>
          <w:szCs w:val="21"/>
        </w:rPr>
      </w:pPr>
      <w:r w:rsidRPr="00A936A5">
        <w:rPr>
          <w:rFonts w:ascii="Times New Roman" w:hAnsi="Times New Roman"/>
          <w:szCs w:val="21"/>
        </w:rPr>
        <w:t xml:space="preserve">Guidelines on the procurement of energy-efficient products and </w:t>
      </w:r>
      <w:r>
        <w:rPr>
          <w:rFonts w:ascii="Times New Roman" w:hAnsi="Times New Roman"/>
          <w:szCs w:val="21"/>
        </w:rPr>
        <w:t>services</w:t>
      </w:r>
    </w:p>
    <w:p w:rsidR="00A936A5" w:rsidRDefault="00A936A5" w:rsidP="00A936A5">
      <w:pPr>
        <w:pStyle w:val="ListParagraph"/>
        <w:jc w:val="both"/>
        <w:rPr>
          <w:rFonts w:ascii="Times New Roman" w:hAnsi="Times New Roman"/>
          <w:szCs w:val="21"/>
        </w:rPr>
      </w:pPr>
      <w:r w:rsidRPr="00A936A5">
        <w:rPr>
          <w:rFonts w:ascii="Times New Roman" w:hAnsi="Times New Roman"/>
          <w:szCs w:val="21"/>
        </w:rPr>
        <w:t>Energy-efficient appliances and services will be promoted through priority pr</w:t>
      </w:r>
      <w:r>
        <w:rPr>
          <w:rFonts w:ascii="Times New Roman" w:hAnsi="Times New Roman"/>
          <w:szCs w:val="21"/>
        </w:rPr>
        <w:t>ocurement.</w:t>
      </w:r>
    </w:p>
    <w:p w:rsidR="00A936A5" w:rsidRDefault="00A936A5" w:rsidP="00A936A5">
      <w:pPr>
        <w:pStyle w:val="ListParagraph"/>
        <w:numPr>
          <w:ilvl w:val="0"/>
          <w:numId w:val="12"/>
        </w:numPr>
        <w:jc w:val="both"/>
        <w:rPr>
          <w:rFonts w:ascii="Times New Roman" w:hAnsi="Times New Roman"/>
          <w:szCs w:val="21"/>
        </w:rPr>
      </w:pPr>
      <w:r w:rsidRPr="00A936A5">
        <w:rPr>
          <w:rFonts w:ascii="Times New Roman" w:hAnsi="Times New Roman"/>
          <w:szCs w:val="21"/>
        </w:rPr>
        <w:t>Amendment to the Rene</w:t>
      </w:r>
      <w:r>
        <w:rPr>
          <w:rFonts w:ascii="Times New Roman" w:hAnsi="Times New Roman"/>
          <w:szCs w:val="21"/>
        </w:rPr>
        <w:t>wable Energy Sources Act (EEG)</w:t>
      </w:r>
    </w:p>
    <w:p w:rsidR="00A936A5" w:rsidRPr="00A936A5" w:rsidRDefault="00A936A5" w:rsidP="00A936A5">
      <w:pPr>
        <w:pStyle w:val="ListParagraph"/>
        <w:jc w:val="both"/>
        <w:rPr>
          <w:rFonts w:ascii="Times New Roman" w:hAnsi="Times New Roman"/>
          <w:szCs w:val="21"/>
        </w:rPr>
      </w:pPr>
      <w:r>
        <w:rPr>
          <w:rFonts w:ascii="Times New Roman" w:hAnsi="Times New Roman"/>
          <w:szCs w:val="21"/>
        </w:rPr>
        <w:t>T</w:t>
      </w:r>
      <w:r w:rsidRPr="00A936A5">
        <w:rPr>
          <w:rFonts w:ascii="Times New Roman" w:hAnsi="Times New Roman"/>
          <w:szCs w:val="21"/>
        </w:rPr>
        <w:t>he government’s goal is to increase the share of renewables in the electricity sector from the current level of over</w:t>
      </w:r>
      <w:r>
        <w:rPr>
          <w:rFonts w:ascii="Times New Roman" w:hAnsi="Times New Roman"/>
          <w:szCs w:val="21"/>
        </w:rPr>
        <w:t xml:space="preserve"> </w:t>
      </w:r>
      <w:r w:rsidRPr="00A936A5">
        <w:rPr>
          <w:rFonts w:ascii="Times New Roman" w:hAnsi="Times New Roman"/>
          <w:szCs w:val="21"/>
        </w:rPr>
        <w:t>13 percent to 25-30 percent in 2020, and then to continue increasing the level further. The amendment to the Renewable Energy Sources Act</w:t>
      </w:r>
      <w:r>
        <w:rPr>
          <w:rFonts w:ascii="Times New Roman" w:hAnsi="Times New Roman"/>
          <w:szCs w:val="21"/>
        </w:rPr>
        <w:t xml:space="preserve"> </w:t>
      </w:r>
      <w:r w:rsidRPr="00A936A5">
        <w:rPr>
          <w:rFonts w:ascii="Times New Roman" w:hAnsi="Times New Roman"/>
          <w:szCs w:val="21"/>
        </w:rPr>
        <w:t xml:space="preserve">contains </w:t>
      </w:r>
      <w:r>
        <w:rPr>
          <w:rFonts w:ascii="Times New Roman" w:hAnsi="Times New Roman"/>
          <w:szCs w:val="21"/>
        </w:rPr>
        <w:t xml:space="preserve">among other things </w:t>
      </w:r>
      <w:r w:rsidRPr="00A936A5">
        <w:rPr>
          <w:rFonts w:ascii="Times New Roman" w:hAnsi="Times New Roman"/>
          <w:szCs w:val="21"/>
        </w:rPr>
        <w:t>new provisions for regulating tariffs for offshore wind farms.</w:t>
      </w:r>
    </w:p>
    <w:p w:rsidR="00A936A5" w:rsidRDefault="00A936A5" w:rsidP="00A936A5">
      <w:pPr>
        <w:pStyle w:val="ListParagraph"/>
        <w:numPr>
          <w:ilvl w:val="0"/>
          <w:numId w:val="12"/>
        </w:numPr>
        <w:rPr>
          <w:rFonts w:ascii="Times New Roman" w:hAnsi="Times New Roman"/>
          <w:szCs w:val="21"/>
        </w:rPr>
      </w:pPr>
      <w:r w:rsidRPr="00A936A5">
        <w:rPr>
          <w:rFonts w:ascii="Times New Roman" w:hAnsi="Times New Roman"/>
          <w:szCs w:val="21"/>
        </w:rPr>
        <w:t>Renewable Energies Heat Act (</w:t>
      </w:r>
      <w:proofErr w:type="spellStart"/>
      <w:r w:rsidRPr="00A936A5">
        <w:rPr>
          <w:rFonts w:ascii="Times New Roman" w:hAnsi="Times New Roman"/>
          <w:szCs w:val="21"/>
        </w:rPr>
        <w:t>EEWärmeG</w:t>
      </w:r>
      <w:proofErr w:type="spellEnd"/>
      <w:r w:rsidRPr="00A936A5">
        <w:rPr>
          <w:rFonts w:ascii="Times New Roman" w:hAnsi="Times New Roman"/>
          <w:szCs w:val="21"/>
        </w:rPr>
        <w:t>)</w:t>
      </w:r>
    </w:p>
    <w:p w:rsidR="00A936A5" w:rsidRPr="00A936A5" w:rsidRDefault="00A936A5" w:rsidP="00A936A5">
      <w:pPr>
        <w:pStyle w:val="ListParagraph"/>
        <w:rPr>
          <w:rFonts w:ascii="Times New Roman" w:hAnsi="Times New Roman"/>
          <w:szCs w:val="21"/>
        </w:rPr>
      </w:pPr>
      <w:r w:rsidRPr="00A936A5">
        <w:rPr>
          <w:rFonts w:ascii="Times New Roman" w:hAnsi="Times New Roman"/>
          <w:szCs w:val="21"/>
        </w:rPr>
        <w:t>The share of renewable energies in heat</w:t>
      </w:r>
      <w:r>
        <w:rPr>
          <w:rFonts w:ascii="Times New Roman" w:hAnsi="Times New Roman"/>
          <w:szCs w:val="21"/>
        </w:rPr>
        <w:t xml:space="preserve"> </w:t>
      </w:r>
      <w:r w:rsidRPr="00A936A5">
        <w:rPr>
          <w:rFonts w:ascii="Times New Roman" w:hAnsi="Times New Roman"/>
          <w:szCs w:val="21"/>
        </w:rPr>
        <w:t>provision will be increased to 14 percent by 2020. Obligations to use renewable energies</w:t>
      </w:r>
      <w:r>
        <w:rPr>
          <w:rFonts w:ascii="Times New Roman" w:hAnsi="Times New Roman"/>
          <w:szCs w:val="21"/>
        </w:rPr>
        <w:t xml:space="preserve"> </w:t>
      </w:r>
      <w:r w:rsidRPr="00A936A5">
        <w:rPr>
          <w:rFonts w:ascii="Times New Roman" w:hAnsi="Times New Roman"/>
          <w:szCs w:val="21"/>
        </w:rPr>
        <w:t xml:space="preserve">in new buildings are laid down in the Renewable Energies Heat Act. Funding for the </w:t>
      </w:r>
      <w:r>
        <w:rPr>
          <w:rFonts w:ascii="Times New Roman" w:hAnsi="Times New Roman"/>
          <w:szCs w:val="21"/>
        </w:rPr>
        <w:t xml:space="preserve">government support </w:t>
      </w:r>
      <w:proofErr w:type="spellStart"/>
      <w:r w:rsidRPr="00A936A5">
        <w:rPr>
          <w:rFonts w:ascii="Times New Roman" w:hAnsi="Times New Roman"/>
          <w:szCs w:val="21"/>
        </w:rPr>
        <w:t>programme</w:t>
      </w:r>
      <w:proofErr w:type="spellEnd"/>
      <w:r w:rsidRPr="00A936A5">
        <w:rPr>
          <w:rFonts w:ascii="Times New Roman" w:hAnsi="Times New Roman"/>
          <w:szCs w:val="21"/>
        </w:rPr>
        <w:t xml:space="preserve"> for existing</w:t>
      </w:r>
      <w:r>
        <w:rPr>
          <w:rFonts w:ascii="Times New Roman" w:hAnsi="Times New Roman"/>
          <w:szCs w:val="21"/>
        </w:rPr>
        <w:t xml:space="preserve"> </w:t>
      </w:r>
      <w:r w:rsidRPr="00A936A5">
        <w:rPr>
          <w:rFonts w:ascii="Times New Roman" w:hAnsi="Times New Roman"/>
          <w:szCs w:val="21"/>
        </w:rPr>
        <w:t>buildings will increase - from 130 million euro in 2005 to up to 350 million in 2008 and up to 500 million euro from 2009.</w:t>
      </w:r>
    </w:p>
    <w:p w:rsidR="00A936A5" w:rsidRDefault="00A936A5" w:rsidP="00A936A5">
      <w:pPr>
        <w:pStyle w:val="ListParagraph"/>
        <w:numPr>
          <w:ilvl w:val="0"/>
          <w:numId w:val="12"/>
        </w:numPr>
        <w:rPr>
          <w:rFonts w:ascii="Times New Roman" w:hAnsi="Times New Roman"/>
          <w:szCs w:val="21"/>
        </w:rPr>
      </w:pPr>
      <w:r w:rsidRPr="00A936A5">
        <w:rPr>
          <w:rFonts w:ascii="Times New Roman" w:hAnsi="Times New Roman"/>
          <w:szCs w:val="21"/>
        </w:rPr>
        <w:t>Amendment to the Gas Grid Access Ordinance</w:t>
      </w:r>
    </w:p>
    <w:p w:rsidR="00A936A5" w:rsidRDefault="00A936A5" w:rsidP="00A936A5">
      <w:pPr>
        <w:pStyle w:val="ListParagraph"/>
        <w:rPr>
          <w:rFonts w:ascii="Times New Roman" w:hAnsi="Times New Roman"/>
          <w:szCs w:val="21"/>
        </w:rPr>
      </w:pPr>
      <w:r>
        <w:rPr>
          <w:rFonts w:ascii="Times New Roman" w:hAnsi="Times New Roman"/>
          <w:szCs w:val="21"/>
        </w:rPr>
        <w:t>T</w:t>
      </w:r>
      <w:r w:rsidRPr="00A936A5">
        <w:rPr>
          <w:rFonts w:ascii="Times New Roman" w:hAnsi="Times New Roman"/>
          <w:szCs w:val="21"/>
        </w:rPr>
        <w:t>he amendment to the Gas Grid Access Ordinance will ensure that biogas can be fed into the natural gas grid to a greater extent. A share of 10 perc</w:t>
      </w:r>
      <w:r>
        <w:rPr>
          <w:rFonts w:ascii="Times New Roman" w:hAnsi="Times New Roman"/>
          <w:szCs w:val="21"/>
        </w:rPr>
        <w:t>ent biogas is possible by 2030.</w:t>
      </w:r>
    </w:p>
    <w:p w:rsidR="00A936A5" w:rsidRDefault="00A936A5" w:rsidP="00A936A5">
      <w:pPr>
        <w:pStyle w:val="ListParagraph"/>
        <w:numPr>
          <w:ilvl w:val="0"/>
          <w:numId w:val="12"/>
        </w:numPr>
        <w:rPr>
          <w:rFonts w:ascii="Times New Roman" w:hAnsi="Times New Roman"/>
          <w:szCs w:val="21"/>
        </w:rPr>
      </w:pPr>
      <w:r w:rsidRPr="00A936A5">
        <w:rPr>
          <w:rFonts w:ascii="Times New Roman" w:hAnsi="Times New Roman"/>
          <w:szCs w:val="21"/>
        </w:rPr>
        <w:t>Ame</w:t>
      </w:r>
      <w:r>
        <w:rPr>
          <w:rFonts w:ascii="Times New Roman" w:hAnsi="Times New Roman"/>
          <w:szCs w:val="21"/>
        </w:rPr>
        <w:t>ndment to the Biofuel Quota Act</w:t>
      </w:r>
    </w:p>
    <w:p w:rsidR="00A936A5" w:rsidRPr="00A936A5" w:rsidRDefault="00A936A5" w:rsidP="00A936A5">
      <w:pPr>
        <w:pStyle w:val="ListParagraph"/>
        <w:rPr>
          <w:rFonts w:ascii="Times New Roman" w:hAnsi="Times New Roman"/>
          <w:szCs w:val="21"/>
        </w:rPr>
      </w:pPr>
      <w:r>
        <w:rPr>
          <w:rFonts w:ascii="Times New Roman" w:hAnsi="Times New Roman"/>
          <w:szCs w:val="21"/>
        </w:rPr>
        <w:t>T</w:t>
      </w:r>
      <w:r w:rsidRPr="00A936A5">
        <w:rPr>
          <w:rFonts w:ascii="Times New Roman" w:hAnsi="Times New Roman"/>
          <w:szCs w:val="21"/>
        </w:rPr>
        <w:t>he share of biofuels will be increased and from 2015 will</w:t>
      </w:r>
      <w:r>
        <w:rPr>
          <w:rFonts w:ascii="Times New Roman" w:hAnsi="Times New Roman"/>
          <w:szCs w:val="21"/>
        </w:rPr>
        <w:t xml:space="preserve"> </w:t>
      </w:r>
      <w:r w:rsidRPr="00A936A5">
        <w:rPr>
          <w:rFonts w:ascii="Times New Roman" w:hAnsi="Times New Roman"/>
          <w:szCs w:val="21"/>
        </w:rPr>
        <w:t>be geared more towards reducing greenhouse gas emissions. The amendment to the Biofuel Quota Act will lead to a rise in the biofuels’ share to around 20 percent by volume (17 percent by energy content) by the year 2020.</w:t>
      </w:r>
    </w:p>
    <w:p w:rsidR="00A936A5" w:rsidRDefault="00A936A5" w:rsidP="00A936A5">
      <w:pPr>
        <w:pStyle w:val="ListParagraph"/>
        <w:numPr>
          <w:ilvl w:val="0"/>
          <w:numId w:val="12"/>
        </w:numPr>
        <w:rPr>
          <w:rFonts w:ascii="Times New Roman" w:hAnsi="Times New Roman"/>
          <w:szCs w:val="21"/>
        </w:rPr>
      </w:pPr>
      <w:r>
        <w:rPr>
          <w:rFonts w:ascii="Times New Roman" w:hAnsi="Times New Roman"/>
          <w:szCs w:val="21"/>
        </w:rPr>
        <w:t>Sustainability Ordinance</w:t>
      </w:r>
    </w:p>
    <w:p w:rsidR="004163DD" w:rsidRDefault="00A936A5" w:rsidP="004163DD">
      <w:pPr>
        <w:pStyle w:val="ListParagraph"/>
        <w:rPr>
          <w:rFonts w:ascii="Times New Roman" w:hAnsi="Times New Roman"/>
          <w:szCs w:val="21"/>
        </w:rPr>
      </w:pPr>
      <w:r>
        <w:rPr>
          <w:rFonts w:ascii="Times New Roman" w:hAnsi="Times New Roman"/>
          <w:szCs w:val="21"/>
        </w:rPr>
        <w:t>T</w:t>
      </w:r>
      <w:r w:rsidRPr="00A936A5">
        <w:rPr>
          <w:rFonts w:ascii="Times New Roman" w:hAnsi="Times New Roman"/>
          <w:szCs w:val="21"/>
        </w:rPr>
        <w:t>he Sustainability Ordinance will ensure that when producing biomass for biofuels, minimum requirements for sustainable management of agricultural land and for the conservation of natural habit</w:t>
      </w:r>
      <w:r>
        <w:rPr>
          <w:rFonts w:ascii="Times New Roman" w:hAnsi="Times New Roman"/>
          <w:szCs w:val="21"/>
        </w:rPr>
        <w:t>ats</w:t>
      </w:r>
      <w:r w:rsidR="004163DD">
        <w:rPr>
          <w:rFonts w:ascii="Times New Roman" w:hAnsi="Times New Roman"/>
          <w:szCs w:val="21"/>
        </w:rPr>
        <w:t xml:space="preserve"> are complied with.</w:t>
      </w:r>
    </w:p>
    <w:p w:rsidR="004163DD" w:rsidRDefault="004163DD" w:rsidP="004163DD">
      <w:pPr>
        <w:pStyle w:val="ListParagraph"/>
        <w:numPr>
          <w:ilvl w:val="0"/>
          <w:numId w:val="12"/>
        </w:numPr>
        <w:rPr>
          <w:rFonts w:ascii="Times New Roman" w:hAnsi="Times New Roman"/>
          <w:szCs w:val="21"/>
        </w:rPr>
      </w:pPr>
      <w:r>
        <w:rPr>
          <w:rFonts w:ascii="Times New Roman" w:hAnsi="Times New Roman"/>
          <w:szCs w:val="21"/>
        </w:rPr>
        <w:t>Fuel Quality Ordinance</w:t>
      </w:r>
    </w:p>
    <w:p w:rsidR="004163DD" w:rsidRPr="004163DD" w:rsidRDefault="004163DD" w:rsidP="004163DD">
      <w:pPr>
        <w:pStyle w:val="ListParagraph"/>
        <w:rPr>
          <w:rFonts w:ascii="Times New Roman" w:hAnsi="Times New Roman"/>
          <w:szCs w:val="21"/>
        </w:rPr>
      </w:pPr>
      <w:r>
        <w:rPr>
          <w:rFonts w:ascii="Times New Roman" w:hAnsi="Times New Roman"/>
          <w:szCs w:val="21"/>
        </w:rPr>
        <w:t>T</w:t>
      </w:r>
      <w:r w:rsidRPr="004163DD">
        <w:rPr>
          <w:rFonts w:ascii="Times New Roman" w:hAnsi="Times New Roman"/>
          <w:szCs w:val="21"/>
        </w:rPr>
        <w:t>he amended Fuel Quality Ordinance will increase the blending limit of bioethanol</w:t>
      </w:r>
      <w:r>
        <w:rPr>
          <w:rFonts w:ascii="Times New Roman" w:hAnsi="Times New Roman"/>
          <w:szCs w:val="21"/>
        </w:rPr>
        <w:t xml:space="preserve"> </w:t>
      </w:r>
      <w:r w:rsidRPr="004163DD">
        <w:rPr>
          <w:rFonts w:ascii="Times New Roman" w:hAnsi="Times New Roman"/>
          <w:szCs w:val="21"/>
        </w:rPr>
        <w:t>in petrol fuels from 5 to 10 percent volume. For biodiesel in diesel fuels, this blending</w:t>
      </w:r>
      <w:r>
        <w:rPr>
          <w:rFonts w:ascii="Times New Roman" w:hAnsi="Times New Roman"/>
          <w:szCs w:val="21"/>
        </w:rPr>
        <w:t xml:space="preserve"> </w:t>
      </w:r>
      <w:r w:rsidRPr="004163DD">
        <w:rPr>
          <w:rFonts w:ascii="Times New Roman" w:hAnsi="Times New Roman"/>
          <w:szCs w:val="21"/>
        </w:rPr>
        <w:t>limit will increase from 5 to 7 percent volume.</w:t>
      </w:r>
    </w:p>
    <w:p w:rsidR="004163DD" w:rsidRDefault="004163DD" w:rsidP="004163DD">
      <w:pPr>
        <w:pStyle w:val="ListParagraph"/>
        <w:numPr>
          <w:ilvl w:val="0"/>
          <w:numId w:val="12"/>
        </w:numPr>
        <w:rPr>
          <w:rFonts w:ascii="Times New Roman" w:hAnsi="Times New Roman"/>
          <w:szCs w:val="21"/>
        </w:rPr>
      </w:pPr>
      <w:r w:rsidRPr="004163DD">
        <w:rPr>
          <w:rFonts w:ascii="Times New Roman" w:hAnsi="Times New Roman"/>
          <w:szCs w:val="21"/>
        </w:rPr>
        <w:t>Reform of vehicle tax to a pollutant and CO2</w:t>
      </w:r>
      <w:r>
        <w:rPr>
          <w:rFonts w:ascii="Times New Roman" w:hAnsi="Times New Roman"/>
          <w:szCs w:val="21"/>
        </w:rPr>
        <w:t xml:space="preserve"> basis</w:t>
      </w:r>
    </w:p>
    <w:p w:rsidR="004163DD" w:rsidRDefault="004163DD" w:rsidP="004163DD">
      <w:pPr>
        <w:pStyle w:val="ListParagraph"/>
        <w:rPr>
          <w:rFonts w:ascii="Times New Roman" w:hAnsi="Times New Roman"/>
          <w:szCs w:val="21"/>
        </w:rPr>
      </w:pPr>
      <w:r w:rsidRPr="004163DD">
        <w:rPr>
          <w:rFonts w:ascii="Times New Roman" w:hAnsi="Times New Roman"/>
          <w:szCs w:val="21"/>
        </w:rPr>
        <w:t xml:space="preserve">For new vehicles, this tax will then be calculated on the basis of a vehicle’s emissions rather </w:t>
      </w:r>
      <w:r>
        <w:rPr>
          <w:rFonts w:ascii="Times New Roman" w:hAnsi="Times New Roman"/>
          <w:szCs w:val="21"/>
        </w:rPr>
        <w:t>than engine capacity as before.</w:t>
      </w:r>
    </w:p>
    <w:p w:rsidR="004163DD" w:rsidRDefault="004163DD" w:rsidP="004163DD">
      <w:pPr>
        <w:pStyle w:val="ListParagraph"/>
        <w:numPr>
          <w:ilvl w:val="0"/>
          <w:numId w:val="12"/>
        </w:numPr>
        <w:rPr>
          <w:rFonts w:ascii="Times New Roman" w:hAnsi="Times New Roman"/>
          <w:szCs w:val="21"/>
        </w:rPr>
      </w:pPr>
      <w:r w:rsidRPr="004163DD">
        <w:rPr>
          <w:rFonts w:ascii="Times New Roman" w:hAnsi="Times New Roman"/>
          <w:szCs w:val="21"/>
        </w:rPr>
        <w:t>Chemicals Climate Protection Ordinance</w:t>
      </w:r>
    </w:p>
    <w:p w:rsidR="00366FFA" w:rsidRPr="0046080F" w:rsidRDefault="004163DD" w:rsidP="0046080F">
      <w:pPr>
        <w:pStyle w:val="ListParagraph"/>
        <w:rPr>
          <w:rFonts w:ascii="Times New Roman" w:hAnsi="Times New Roman"/>
          <w:szCs w:val="21"/>
        </w:rPr>
      </w:pPr>
      <w:r>
        <w:rPr>
          <w:rFonts w:ascii="Times New Roman" w:hAnsi="Times New Roman"/>
          <w:szCs w:val="21"/>
        </w:rPr>
        <w:t>T</w:t>
      </w:r>
      <w:r w:rsidRPr="004163DD">
        <w:rPr>
          <w:rFonts w:ascii="Times New Roman" w:hAnsi="Times New Roman"/>
          <w:szCs w:val="21"/>
        </w:rPr>
        <w:t xml:space="preserve">his Ordinance will reduce emissions of fluorinated greenhouse gases from mobile and stationary cooling installations through provisions on </w:t>
      </w:r>
      <w:proofErr w:type="spellStart"/>
      <w:r w:rsidRPr="004163DD">
        <w:rPr>
          <w:rFonts w:ascii="Times New Roman" w:hAnsi="Times New Roman"/>
          <w:szCs w:val="21"/>
        </w:rPr>
        <w:t>leakproofness</w:t>
      </w:r>
      <w:proofErr w:type="spellEnd"/>
      <w:r w:rsidRPr="004163DD">
        <w:rPr>
          <w:rFonts w:ascii="Times New Roman" w:hAnsi="Times New Roman"/>
          <w:szCs w:val="21"/>
        </w:rPr>
        <w:t xml:space="preserve"> and </w:t>
      </w:r>
      <w:proofErr w:type="spellStart"/>
      <w:r w:rsidRPr="004163DD">
        <w:rPr>
          <w:rFonts w:ascii="Times New Roman" w:hAnsi="Times New Roman"/>
          <w:szCs w:val="21"/>
        </w:rPr>
        <w:t>labelling</w:t>
      </w:r>
      <w:proofErr w:type="spellEnd"/>
      <w:r w:rsidRPr="004163DD">
        <w:rPr>
          <w:rFonts w:ascii="Times New Roman" w:hAnsi="Times New Roman"/>
          <w:szCs w:val="21"/>
        </w:rPr>
        <w:t xml:space="preserve"> of the installations and on recovery and return of the refrigerants used.</w:t>
      </w:r>
    </w:p>
    <w:p w:rsidR="00052E46" w:rsidRDefault="00052E46" w:rsidP="00D00FE0">
      <w:pPr>
        <w:spacing w:beforeLines="1" w:before="2" w:afterLines="1" w:after="2"/>
        <w:rPr>
          <w:rFonts w:ascii="Times New Roman" w:hAnsi="Times New Roman"/>
          <w:szCs w:val="20"/>
        </w:rPr>
      </w:pPr>
    </w:p>
    <w:p w:rsidR="0092729E" w:rsidRDefault="0092729E" w:rsidP="00D00FE0">
      <w:pPr>
        <w:spacing w:beforeLines="1" w:before="2" w:afterLines="1" w:after="2"/>
        <w:rPr>
          <w:rFonts w:ascii="Times New Roman" w:hAnsi="Times New Roman"/>
          <w:szCs w:val="20"/>
        </w:rPr>
      </w:pPr>
    </w:p>
    <w:p w:rsidR="00052E46" w:rsidRDefault="00052E46" w:rsidP="00D00FE0">
      <w:pPr>
        <w:spacing w:beforeLines="1" w:before="2" w:afterLines="1" w:after="2"/>
        <w:rPr>
          <w:ins w:id="26" w:author="Emily" w:date="2013-03-24T16:09:00Z"/>
          <w:rFonts w:ascii="Times New Roman" w:hAnsi="Times New Roman"/>
          <w:b/>
          <w:szCs w:val="20"/>
        </w:rPr>
      </w:pPr>
      <w:r w:rsidRPr="00052E46">
        <w:rPr>
          <w:rFonts w:ascii="Times New Roman" w:hAnsi="Times New Roman"/>
          <w:b/>
          <w:szCs w:val="20"/>
        </w:rPr>
        <w:t>4</w:t>
      </w:r>
      <w:r w:rsidR="0092729E" w:rsidRPr="00052E46">
        <w:rPr>
          <w:rFonts w:ascii="Times New Roman" w:hAnsi="Times New Roman"/>
          <w:b/>
          <w:szCs w:val="20"/>
        </w:rPr>
        <w:t>. China</w:t>
      </w:r>
    </w:p>
    <w:p w:rsidR="00DD5BCC" w:rsidRDefault="00DD5BCC" w:rsidP="00D00FE0">
      <w:pPr>
        <w:spacing w:beforeLines="1" w:before="2" w:afterLines="1" w:after="2"/>
        <w:rPr>
          <w:ins w:id="27" w:author="Emily" w:date="2013-03-24T16:11:00Z"/>
          <w:rFonts w:ascii="Times New Roman" w:hAnsi="Times New Roman"/>
          <w:szCs w:val="20"/>
        </w:rPr>
      </w:pPr>
      <w:ins w:id="28" w:author="Emily" w:date="2013-03-24T16:09:00Z">
        <w:r>
          <w:rPr>
            <w:rFonts w:ascii="Times New Roman" w:hAnsi="Times New Roman"/>
            <w:szCs w:val="20"/>
          </w:rPr>
          <w:t xml:space="preserve">China has surpassed the United States </w:t>
        </w:r>
      </w:ins>
      <w:ins w:id="29" w:author="Emily" w:date="2013-03-24T16:10:00Z">
        <w:r>
          <w:rPr>
            <w:rFonts w:ascii="Times New Roman" w:hAnsi="Times New Roman"/>
            <w:szCs w:val="20"/>
          </w:rPr>
          <w:t>as the world’s largest greenhouse gas emitter. In 2011, China was the world leader in renewable energy technology investments</w:t>
        </w:r>
      </w:ins>
      <w:ins w:id="30" w:author="Emily" w:date="2013-03-24T16:11:00Z">
        <w:r>
          <w:rPr>
            <w:rFonts w:ascii="Times New Roman" w:hAnsi="Times New Roman"/>
            <w:szCs w:val="20"/>
          </w:rPr>
          <w:t>, spending $52 billion.</w:t>
        </w:r>
        <w:r>
          <w:rPr>
            <w:rStyle w:val="FootnoteReference"/>
            <w:rFonts w:ascii="Times New Roman" w:hAnsi="Times New Roman"/>
            <w:szCs w:val="20"/>
          </w:rPr>
          <w:footnoteReference w:id="16"/>
        </w:r>
      </w:ins>
    </w:p>
    <w:p w:rsidR="00DD5BCC" w:rsidRPr="00FE5DB5" w:rsidRDefault="00DD5BCC" w:rsidP="00D00FE0">
      <w:pPr>
        <w:spacing w:beforeLines="1" w:before="2" w:afterLines="1" w:after="2"/>
        <w:rPr>
          <w:rFonts w:ascii="Times New Roman" w:hAnsi="Times New Roman"/>
          <w:b/>
          <w:szCs w:val="20"/>
        </w:rPr>
      </w:pPr>
    </w:p>
    <w:p w:rsidR="00052E46" w:rsidRPr="002970D3" w:rsidRDefault="00DD5BCC" w:rsidP="00D00FE0">
      <w:pPr>
        <w:spacing w:beforeLines="1" w:before="2" w:afterLines="1" w:after="2"/>
        <w:rPr>
          <w:rFonts w:ascii="Times New Roman" w:hAnsi="Times New Roman"/>
        </w:rPr>
      </w:pPr>
      <w:proofErr w:type="spellStart"/>
      <w:ins w:id="37" w:author="Emily" w:date="2013-03-24T16:09:00Z">
        <w:r w:rsidRPr="005217F7">
          <w:rPr>
            <w:rFonts w:ascii="Times New Roman" w:hAnsi="Times New Roman"/>
          </w:rPr>
          <w:t>i</w:t>
        </w:r>
        <w:proofErr w:type="spellEnd"/>
        <w:r w:rsidRPr="005217F7">
          <w:rPr>
            <w:rFonts w:ascii="Times New Roman" w:hAnsi="Times New Roman"/>
          </w:rPr>
          <w:t>. Targets</w:t>
        </w:r>
      </w:ins>
    </w:p>
    <w:p w:rsidR="00052E46" w:rsidRPr="002970D3" w:rsidDel="001E7BA8" w:rsidRDefault="00DD5BCC" w:rsidP="00052E46">
      <w:pPr>
        <w:rPr>
          <w:del w:id="38" w:author="Emily" w:date="2013-03-24T16:16:00Z"/>
          <w:rFonts w:ascii="Times New Roman" w:hAnsi="Times New Roman" w:cs="Times New Roman"/>
        </w:rPr>
      </w:pPr>
      <w:ins w:id="39" w:author="Emily" w:date="2013-03-24T16:12:00Z">
        <w:r w:rsidRPr="002970D3">
          <w:rPr>
            <w:rFonts w:ascii="Times New Roman" w:hAnsi="Times New Roman" w:cs="Times New Roman"/>
          </w:rPr>
          <w:t>Under China’s 12</w:t>
        </w:r>
        <w:r w:rsidRPr="002970D3">
          <w:rPr>
            <w:rFonts w:ascii="Times New Roman" w:hAnsi="Times New Roman" w:cs="Times New Roman"/>
            <w:vertAlign w:val="superscript"/>
          </w:rPr>
          <w:t>th</w:t>
        </w:r>
        <w:r w:rsidRPr="002970D3">
          <w:rPr>
            <w:rFonts w:ascii="Times New Roman" w:hAnsi="Times New Roman" w:cs="Times New Roman"/>
          </w:rPr>
          <w:t xml:space="preserve"> Five Year Plan, the government </w:t>
        </w:r>
      </w:ins>
      <w:ins w:id="40" w:author="Emily" w:date="2013-03-24T16:15:00Z">
        <w:r w:rsidR="001E7BA8" w:rsidRPr="002970D3">
          <w:rPr>
            <w:rFonts w:ascii="Times New Roman" w:hAnsi="Times New Roman" w:cs="Times New Roman"/>
          </w:rPr>
          <w:t xml:space="preserve">set </w:t>
        </w:r>
      </w:ins>
      <w:del w:id="41" w:author="Emily" w:date="2013-03-24T16:17:00Z">
        <w:r w:rsidR="00052E46" w:rsidRPr="002970D3" w:rsidDel="001E7BA8">
          <w:rPr>
            <w:rFonts w:ascii="Times New Roman" w:hAnsi="Times New Roman" w:cs="Times New Roman"/>
          </w:rPr>
          <w:delText xml:space="preserve">China has </w:delText>
        </w:r>
      </w:del>
      <w:proofErr w:type="spellStart"/>
      <w:r w:rsidR="00052E46" w:rsidRPr="002970D3">
        <w:rPr>
          <w:rFonts w:ascii="Times New Roman" w:hAnsi="Times New Roman" w:cs="Times New Roman"/>
        </w:rPr>
        <w:t>set</w:t>
      </w:r>
      <w:proofErr w:type="spellEnd"/>
      <w:r w:rsidR="00052E46" w:rsidRPr="002970D3">
        <w:rPr>
          <w:rFonts w:ascii="Times New Roman" w:hAnsi="Times New Roman" w:cs="Times New Roman"/>
        </w:rPr>
        <w:t xml:space="preserve"> binding targets to reduce energy consumption per unit of GDP by 16 percent, cut CO2</w:t>
      </w:r>
      <w:ins w:id="42" w:author="Emily" w:date="2013-03-24T16:16:00Z">
        <w:r w:rsidR="001E7BA8" w:rsidRPr="002970D3">
          <w:rPr>
            <w:rFonts w:ascii="Times New Roman" w:hAnsi="Times New Roman" w:cs="Times New Roman"/>
          </w:rPr>
          <w:t xml:space="preserve"> </w:t>
        </w:r>
      </w:ins>
      <w:del w:id="43" w:author="Emily" w:date="2013-03-24T16:16:00Z">
        <w:r w:rsidR="00052E46" w:rsidRPr="002970D3" w:rsidDel="001E7BA8">
          <w:rPr>
            <w:rFonts w:ascii="Times New Roman" w:hAnsi="Times New Roman" w:cs="Times New Roman"/>
          </w:rPr>
          <w:delText xml:space="preserve"> </w:delText>
        </w:r>
      </w:del>
    </w:p>
    <w:p w:rsidR="00A46E91" w:rsidRPr="002970D3" w:rsidDel="00A46E91" w:rsidRDefault="00052E46" w:rsidP="00052E46">
      <w:pPr>
        <w:rPr>
          <w:del w:id="44" w:author="Emily" w:date="2013-03-24T17:00:00Z"/>
          <w:rFonts w:ascii="Times New Roman" w:hAnsi="Times New Roman" w:cs="Times New Roman"/>
        </w:rPr>
      </w:pPr>
      <w:proofErr w:type="gramStart"/>
      <w:r w:rsidRPr="002970D3">
        <w:rPr>
          <w:rFonts w:ascii="Times New Roman" w:hAnsi="Times New Roman" w:cs="Times New Roman"/>
        </w:rPr>
        <w:t>emissions</w:t>
      </w:r>
      <w:proofErr w:type="gramEnd"/>
      <w:r w:rsidRPr="002970D3">
        <w:rPr>
          <w:rFonts w:ascii="Times New Roman" w:hAnsi="Times New Roman" w:cs="Times New Roman"/>
        </w:rPr>
        <w:t xml:space="preserve"> per unit of GDP by 17 percent, and raise the proportion of non-fossil fuels in the overall primary energy mix to 11.4 percent.</w:t>
      </w:r>
      <w:r w:rsidRPr="002970D3">
        <w:rPr>
          <w:rStyle w:val="FootnoteReference"/>
          <w:rFonts w:ascii="Times New Roman" w:hAnsi="Times New Roman" w:cs="Times New Roman"/>
        </w:rPr>
        <w:footnoteReference w:id="17"/>
      </w:r>
      <w:ins w:id="46" w:author="Emily" w:date="2013-03-24T16:17:00Z">
        <w:r w:rsidR="001E7BA8" w:rsidRPr="002970D3">
          <w:rPr>
            <w:rFonts w:ascii="Times New Roman" w:hAnsi="Times New Roman" w:cs="Times New Roman"/>
          </w:rPr>
          <w:t xml:space="preserve"> At the Copenhagen Climate Change Summit in 2009, the Chinese government </w:t>
        </w:r>
      </w:ins>
      <w:ins w:id="47" w:author="Emily" w:date="2013-03-24T16:18:00Z">
        <w:r w:rsidR="001E7BA8" w:rsidRPr="002970D3">
          <w:rPr>
            <w:rFonts w:ascii="Times New Roman" w:hAnsi="Times New Roman" w:cs="Times New Roman"/>
          </w:rPr>
          <w:t>signaled</w:t>
        </w:r>
      </w:ins>
      <w:ins w:id="48" w:author="Emily" w:date="2013-03-24T16:17:00Z">
        <w:r w:rsidR="001E7BA8" w:rsidRPr="002970D3">
          <w:rPr>
            <w:rFonts w:ascii="Times New Roman" w:hAnsi="Times New Roman" w:cs="Times New Roman"/>
          </w:rPr>
          <w:t xml:space="preserve"> </w:t>
        </w:r>
      </w:ins>
      <w:ins w:id="49" w:author="Emily" w:date="2013-03-24T16:18:00Z">
        <w:r w:rsidR="001E7BA8" w:rsidRPr="002970D3">
          <w:rPr>
            <w:rFonts w:ascii="Times New Roman" w:hAnsi="Times New Roman" w:cs="Times New Roman"/>
          </w:rPr>
          <w:t xml:space="preserve">its goal to reduce the carbon emissions intensity per unit of GDP by 40-45% from 2005 levels by 2020. </w:t>
        </w:r>
        <w:r w:rsidR="001E7BA8" w:rsidRPr="002970D3">
          <w:rPr>
            <w:rStyle w:val="FootnoteReference"/>
            <w:rFonts w:ascii="Times New Roman" w:hAnsi="Times New Roman" w:cs="Times New Roman"/>
          </w:rPr>
          <w:footnoteReference w:id="18"/>
        </w:r>
      </w:ins>
    </w:p>
    <w:p w:rsidR="00052E46" w:rsidRDefault="00052E46" w:rsidP="002970D3">
      <w:pPr>
        <w:rPr>
          <w:rFonts w:ascii="Times New Roman" w:hAnsi="Times New Roman"/>
          <w:szCs w:val="20"/>
        </w:rPr>
      </w:pPr>
    </w:p>
    <w:p w:rsidR="00052E46" w:rsidRDefault="00052E46" w:rsidP="00D00FE0">
      <w:pPr>
        <w:spacing w:beforeLines="1" w:before="2" w:afterLines="1" w:after="2"/>
        <w:rPr>
          <w:rFonts w:ascii="Times New Roman" w:hAnsi="Times New Roman"/>
          <w:szCs w:val="20"/>
        </w:rPr>
      </w:pPr>
      <w:r>
        <w:rPr>
          <w:rFonts w:ascii="Times New Roman" w:hAnsi="Times New Roman"/>
          <w:szCs w:val="20"/>
        </w:rPr>
        <w:t>Transformation and upgrading of traditional industries</w:t>
      </w:r>
    </w:p>
    <w:p w:rsidR="00052E46" w:rsidRPr="00052E46" w:rsidRDefault="00052E46" w:rsidP="00052E46">
      <w:pPr>
        <w:rPr>
          <w:rFonts w:ascii="Times" w:hAnsi="Times"/>
          <w:sz w:val="21"/>
          <w:szCs w:val="21"/>
        </w:rPr>
      </w:pPr>
      <w:r>
        <w:rPr>
          <w:rFonts w:ascii="Times" w:hAnsi="Times"/>
          <w:sz w:val="21"/>
          <w:szCs w:val="21"/>
        </w:rPr>
        <w:t>Co</w:t>
      </w:r>
      <w:r w:rsidRPr="00052E46">
        <w:rPr>
          <w:rFonts w:ascii="Times" w:hAnsi="Times"/>
          <w:sz w:val="21"/>
          <w:szCs w:val="21"/>
        </w:rPr>
        <w:t xml:space="preserve">nserving energy and cutting emissions by optimizing and upgrading its industrial structure. The </w:t>
      </w:r>
    </w:p>
    <w:p w:rsidR="00052E46" w:rsidRPr="00052E46" w:rsidRDefault="00052E46" w:rsidP="00052E46">
      <w:pPr>
        <w:rPr>
          <w:rFonts w:ascii="Times" w:hAnsi="Times"/>
          <w:sz w:val="21"/>
          <w:szCs w:val="21"/>
        </w:rPr>
      </w:pPr>
      <w:proofErr w:type="gramStart"/>
      <w:r w:rsidRPr="00052E46">
        <w:rPr>
          <w:rFonts w:ascii="Times" w:hAnsi="Times"/>
          <w:sz w:val="21"/>
          <w:szCs w:val="21"/>
        </w:rPr>
        <w:t>government</w:t>
      </w:r>
      <w:proofErr w:type="gramEnd"/>
      <w:r w:rsidRPr="00052E46">
        <w:rPr>
          <w:rFonts w:ascii="Times" w:hAnsi="Times"/>
          <w:sz w:val="21"/>
          <w:szCs w:val="21"/>
        </w:rPr>
        <w:t xml:space="preserve"> has stepped up evaluation and examination of energy conservation, environmental impact assessments, and preliminary examination of land used for construction projects. It has raised the entry threshold for certain industries and limited new projects in industries with high energy consumption, high pollutant emissions or excess capacity. It has also controlled the export of products with high energy consumption and high pollutant emissions. </w:t>
      </w:r>
    </w:p>
    <w:p w:rsidR="00052E46" w:rsidRDefault="00052E46" w:rsidP="00D00FE0">
      <w:pPr>
        <w:spacing w:beforeLines="1" w:before="2" w:afterLines="1" w:after="2"/>
        <w:rPr>
          <w:rFonts w:ascii="Times New Roman" w:hAnsi="Times New Roman"/>
          <w:szCs w:val="20"/>
        </w:rPr>
      </w:pPr>
    </w:p>
    <w:p w:rsidR="00052E46" w:rsidRDefault="00052E46" w:rsidP="00D00FE0">
      <w:pPr>
        <w:spacing w:beforeLines="1" w:before="2" w:afterLines="1" w:after="2"/>
        <w:rPr>
          <w:rFonts w:ascii="Times New Roman" w:hAnsi="Times New Roman"/>
          <w:szCs w:val="20"/>
        </w:rPr>
      </w:pPr>
      <w:r>
        <w:rPr>
          <w:rFonts w:ascii="Times New Roman" w:hAnsi="Times New Roman"/>
          <w:szCs w:val="20"/>
        </w:rPr>
        <w:t>Supporting the development of strategic and newly emerging industries</w:t>
      </w:r>
    </w:p>
    <w:p w:rsidR="00052E46" w:rsidRPr="00052E46" w:rsidRDefault="00052E46" w:rsidP="00052E46">
      <w:pPr>
        <w:rPr>
          <w:rFonts w:ascii="Times" w:hAnsi="Times"/>
          <w:sz w:val="21"/>
          <w:szCs w:val="21"/>
        </w:rPr>
      </w:pPr>
      <w:r>
        <w:rPr>
          <w:rFonts w:ascii="Times" w:hAnsi="Times"/>
          <w:sz w:val="21"/>
          <w:szCs w:val="21"/>
        </w:rPr>
        <w:t xml:space="preserve">China </w:t>
      </w:r>
      <w:r w:rsidRPr="00052E46">
        <w:rPr>
          <w:rFonts w:ascii="Times" w:hAnsi="Times"/>
          <w:sz w:val="21"/>
          <w:szCs w:val="21"/>
        </w:rPr>
        <w:t xml:space="preserve">has initiated a special fund to boost the development of strategic emerging industries, and expanded its venture capital program for emerging industries. So far 102 venture capital funds </w:t>
      </w:r>
    </w:p>
    <w:p w:rsidR="00052E46" w:rsidRPr="002970D3" w:rsidRDefault="00052E46" w:rsidP="00052E46">
      <w:pPr>
        <w:rPr>
          <w:ins w:id="53" w:author="Emily" w:date="2013-03-24T16:13:00Z"/>
          <w:rFonts w:ascii="Times" w:hAnsi="Times"/>
        </w:rPr>
      </w:pPr>
      <w:proofErr w:type="gramStart"/>
      <w:r w:rsidRPr="00052E46">
        <w:rPr>
          <w:rFonts w:ascii="Times" w:hAnsi="Times"/>
          <w:sz w:val="21"/>
          <w:szCs w:val="21"/>
        </w:rPr>
        <w:t>have</w:t>
      </w:r>
      <w:proofErr w:type="gramEnd"/>
      <w:r w:rsidRPr="00052E46">
        <w:rPr>
          <w:rFonts w:ascii="Times" w:hAnsi="Times"/>
          <w:sz w:val="21"/>
          <w:szCs w:val="21"/>
        </w:rPr>
        <w:t xml:space="preserve"> been set up under the program, managing a total of 29 billion </w:t>
      </w:r>
      <w:proofErr w:type="spellStart"/>
      <w:r w:rsidRPr="00052E46">
        <w:rPr>
          <w:rFonts w:ascii="Times" w:hAnsi="Times"/>
          <w:sz w:val="21"/>
          <w:szCs w:val="21"/>
        </w:rPr>
        <w:t>yuan</w:t>
      </w:r>
      <w:proofErr w:type="spellEnd"/>
      <w:r w:rsidRPr="00052E46">
        <w:rPr>
          <w:rFonts w:ascii="Times" w:hAnsi="Times"/>
          <w:sz w:val="21"/>
          <w:szCs w:val="21"/>
        </w:rPr>
        <w:t xml:space="preserve">. Among these funds, 24, with a total value of 7 billion </w:t>
      </w:r>
      <w:proofErr w:type="spellStart"/>
      <w:r w:rsidRPr="00052E46">
        <w:rPr>
          <w:rFonts w:ascii="Times" w:hAnsi="Times"/>
          <w:sz w:val="21"/>
          <w:szCs w:val="21"/>
        </w:rPr>
        <w:t>yuan</w:t>
      </w:r>
      <w:proofErr w:type="spellEnd"/>
      <w:r w:rsidRPr="00052E46">
        <w:rPr>
          <w:rFonts w:ascii="Times" w:hAnsi="Times"/>
          <w:sz w:val="21"/>
          <w:szCs w:val="21"/>
        </w:rPr>
        <w:t>, are designed to stimulate the development of the energy-saving, environmental protection and new energy secto</w:t>
      </w:r>
      <w:r>
        <w:rPr>
          <w:rFonts w:ascii="Times" w:hAnsi="Times"/>
          <w:sz w:val="21"/>
          <w:szCs w:val="21"/>
        </w:rPr>
        <w:t>rs.</w:t>
      </w:r>
    </w:p>
    <w:p w:rsidR="00DD5BCC" w:rsidRPr="002970D3" w:rsidRDefault="00DD5BCC" w:rsidP="00052E46">
      <w:pPr>
        <w:rPr>
          <w:ins w:id="54" w:author="Emily" w:date="2013-03-24T16:13:00Z"/>
          <w:rFonts w:ascii="Times" w:hAnsi="Times"/>
        </w:rPr>
      </w:pPr>
    </w:p>
    <w:p w:rsidR="00DD5BCC" w:rsidRPr="002970D3" w:rsidRDefault="00DD5BCC" w:rsidP="00052E46">
      <w:pPr>
        <w:rPr>
          <w:ins w:id="55" w:author="Emily" w:date="2013-03-24T16:21:00Z"/>
          <w:rFonts w:ascii="Times" w:hAnsi="Times"/>
        </w:rPr>
      </w:pPr>
      <w:proofErr w:type="gramStart"/>
      <w:ins w:id="56" w:author="Emily" w:date="2013-03-24T16:13:00Z">
        <w:r w:rsidRPr="002970D3">
          <w:rPr>
            <w:rFonts w:ascii="Times" w:hAnsi="Times"/>
          </w:rPr>
          <w:t>ii</w:t>
        </w:r>
        <w:proofErr w:type="gramEnd"/>
        <w:r w:rsidRPr="002970D3">
          <w:rPr>
            <w:rFonts w:ascii="Times" w:hAnsi="Times"/>
          </w:rPr>
          <w:t>. Carbon Pricing</w:t>
        </w:r>
      </w:ins>
      <w:ins w:id="57" w:author="Emily" w:date="2013-03-24T16:23:00Z">
        <w:r w:rsidR="001E7BA8" w:rsidRPr="002970D3">
          <w:rPr>
            <w:rStyle w:val="FootnoteReference"/>
            <w:rFonts w:ascii="Times" w:hAnsi="Times"/>
          </w:rPr>
          <w:footnoteReference w:id="19"/>
        </w:r>
      </w:ins>
    </w:p>
    <w:p w:rsidR="00E52CF7" w:rsidRPr="002970D3" w:rsidRDefault="001E7BA8" w:rsidP="00052E46">
      <w:pPr>
        <w:rPr>
          <w:ins w:id="60" w:author="Emily" w:date="2013-03-24T17:07:00Z"/>
          <w:rFonts w:ascii="Times" w:hAnsi="Times"/>
        </w:rPr>
      </w:pPr>
      <w:ins w:id="61" w:author="Emily" w:date="2013-03-24T16:21:00Z">
        <w:r w:rsidRPr="002970D3">
          <w:rPr>
            <w:rFonts w:ascii="Times" w:hAnsi="Times"/>
          </w:rPr>
          <w:t xml:space="preserve">Although this </w:t>
        </w:r>
      </w:ins>
      <w:ins w:id="62" w:author="Emily" w:date="2013-03-24T16:22:00Z">
        <w:r w:rsidRPr="002970D3">
          <w:rPr>
            <w:rFonts w:ascii="Times" w:hAnsi="Times"/>
          </w:rPr>
          <w:t>was not included in China’s 12</w:t>
        </w:r>
        <w:r w:rsidRPr="002970D3">
          <w:rPr>
            <w:rFonts w:ascii="Times" w:hAnsi="Times"/>
            <w:vertAlign w:val="superscript"/>
          </w:rPr>
          <w:t>th</w:t>
        </w:r>
        <w:r w:rsidRPr="002970D3">
          <w:rPr>
            <w:rFonts w:ascii="Times" w:hAnsi="Times"/>
          </w:rPr>
          <w:t xml:space="preserve"> Five Year Plan, there have been reports that </w:t>
        </w:r>
      </w:ins>
      <w:ins w:id="63" w:author="Emily" w:date="2013-03-24T16:23:00Z">
        <w:r w:rsidRPr="002970D3">
          <w:rPr>
            <w:rFonts w:ascii="Times" w:hAnsi="Times"/>
          </w:rPr>
          <w:t xml:space="preserve">the Chinese government will be introducing a carbon tax on major energy consumers before the end of the plan. </w:t>
        </w:r>
      </w:ins>
      <w:ins w:id="64" w:author="Emily" w:date="2013-03-24T16:24:00Z">
        <w:r w:rsidRPr="002970D3">
          <w:rPr>
            <w:rFonts w:ascii="Times" w:hAnsi="Times"/>
          </w:rPr>
          <w:t xml:space="preserve">It is </w:t>
        </w:r>
        <w:r w:rsidR="00E52CF7" w:rsidRPr="002970D3">
          <w:rPr>
            <w:rFonts w:ascii="Times" w:hAnsi="Times"/>
          </w:rPr>
          <w:t xml:space="preserve">estimated that the tax would begin at 10 </w:t>
        </w:r>
        <w:proofErr w:type="spellStart"/>
        <w:r w:rsidR="00E52CF7" w:rsidRPr="002970D3">
          <w:rPr>
            <w:rFonts w:ascii="Times" w:hAnsi="Times"/>
          </w:rPr>
          <w:t>yuan</w:t>
        </w:r>
        <w:proofErr w:type="spellEnd"/>
        <w:r w:rsidR="00E52CF7" w:rsidRPr="002970D3">
          <w:rPr>
            <w:rFonts w:ascii="Times" w:hAnsi="Times"/>
          </w:rPr>
          <w:t xml:space="preserve"> ($1.59) per ton of carbon dioxide emitted, and </w:t>
        </w:r>
      </w:ins>
      <w:ins w:id="65" w:author="Emily" w:date="2013-03-24T16:25:00Z">
        <w:r w:rsidR="00E52CF7" w:rsidRPr="002970D3">
          <w:rPr>
            <w:rFonts w:ascii="Times" w:hAnsi="Times"/>
          </w:rPr>
          <w:t>would increase depending on the company’s emission levels (information is not yet available on the details of the tax increases).</w:t>
        </w:r>
      </w:ins>
    </w:p>
    <w:p w:rsidR="00960058" w:rsidRPr="002970D3" w:rsidRDefault="00960058" w:rsidP="00052E46">
      <w:pPr>
        <w:rPr>
          <w:ins w:id="66" w:author="Emily" w:date="2013-03-24T17:07:00Z"/>
          <w:rFonts w:ascii="Times" w:hAnsi="Times"/>
        </w:rPr>
      </w:pPr>
    </w:p>
    <w:p w:rsidR="00DD5BCC" w:rsidDel="00960058" w:rsidRDefault="00960058" w:rsidP="00052E46">
      <w:pPr>
        <w:rPr>
          <w:del w:id="67" w:author="Emily" w:date="2013-03-24T17:07:00Z"/>
          <w:rFonts w:ascii="Times" w:hAnsi="Times"/>
          <w:sz w:val="21"/>
          <w:szCs w:val="21"/>
        </w:rPr>
      </w:pPr>
      <w:ins w:id="68" w:author="Emily" w:date="2013-03-24T17:07:00Z">
        <w:r w:rsidRPr="002970D3">
          <w:rPr>
            <w:rFonts w:ascii="Times" w:hAnsi="Times"/>
          </w:rPr>
          <w:t>Five Chinese cities (Shanghai, Beijing, Shenzhen, Tianjin, and Chongqing) and two provinces (Guangdong and Hubei) are currently preparing pilot emissions trading schemes, set to begin in 2013. The Chinese government has ordered these areas to set greenhouse gas emissions control targets, and to implement an emissions trading scheme in order to meet these targets. This pilot project is considered to be an important learning step, leading up to the implementation of a national emissions trading scheme by 2015.</w:t>
        </w:r>
      </w:ins>
    </w:p>
    <w:p w:rsidR="00052E46" w:rsidRDefault="00052E46" w:rsidP="00052E46">
      <w:pPr>
        <w:rPr>
          <w:ins w:id="69" w:author="Emily" w:date="2013-03-24T16:29:00Z"/>
          <w:rFonts w:ascii="Times" w:hAnsi="Times"/>
          <w:sz w:val="21"/>
          <w:szCs w:val="21"/>
        </w:rPr>
      </w:pPr>
    </w:p>
    <w:p w:rsidR="00E52CF7" w:rsidRDefault="00E52CF7" w:rsidP="00052E46">
      <w:pPr>
        <w:rPr>
          <w:ins w:id="70" w:author="Emily" w:date="2013-03-24T16:29:00Z"/>
          <w:rFonts w:ascii="Times" w:hAnsi="Times"/>
          <w:sz w:val="21"/>
          <w:szCs w:val="21"/>
        </w:rPr>
      </w:pPr>
    </w:p>
    <w:p w:rsidR="00E52CF7" w:rsidRPr="002970D3" w:rsidRDefault="00E52CF7" w:rsidP="00052E46">
      <w:pPr>
        <w:rPr>
          <w:ins w:id="71" w:author="Emily" w:date="2013-03-24T16:29:00Z"/>
          <w:rFonts w:ascii="Times" w:hAnsi="Times"/>
          <w:b/>
        </w:rPr>
      </w:pPr>
      <w:ins w:id="72" w:author="Emily" w:date="2013-03-24T16:29:00Z">
        <w:r w:rsidRPr="002970D3">
          <w:rPr>
            <w:rFonts w:ascii="Times" w:hAnsi="Times"/>
            <w:b/>
          </w:rPr>
          <w:t>5. France</w:t>
        </w:r>
      </w:ins>
    </w:p>
    <w:p w:rsidR="00E52CF7" w:rsidRPr="002970D3" w:rsidRDefault="00E52CF7" w:rsidP="00052E46">
      <w:pPr>
        <w:rPr>
          <w:ins w:id="73" w:author="Emily" w:date="2013-03-24T16:29:00Z"/>
          <w:rFonts w:ascii="Times" w:hAnsi="Times"/>
          <w:b/>
        </w:rPr>
      </w:pPr>
    </w:p>
    <w:p w:rsidR="00E52CF7" w:rsidRPr="002970D3" w:rsidRDefault="00E52CF7" w:rsidP="00052E46">
      <w:pPr>
        <w:rPr>
          <w:ins w:id="74" w:author="Emily" w:date="2013-03-24T16:32:00Z"/>
          <w:rFonts w:ascii="Times" w:hAnsi="Times"/>
        </w:rPr>
      </w:pPr>
      <w:proofErr w:type="spellStart"/>
      <w:ins w:id="75" w:author="Emily" w:date="2013-03-24T16:29:00Z">
        <w:r w:rsidRPr="002970D3">
          <w:rPr>
            <w:rFonts w:ascii="Times" w:hAnsi="Times"/>
          </w:rPr>
          <w:t>i</w:t>
        </w:r>
        <w:proofErr w:type="spellEnd"/>
        <w:r w:rsidRPr="002970D3">
          <w:rPr>
            <w:rFonts w:ascii="Times" w:hAnsi="Times"/>
          </w:rPr>
          <w:t>. Targets</w:t>
        </w:r>
      </w:ins>
      <w:ins w:id="76" w:author="Emily" w:date="2013-03-24T16:32:00Z">
        <w:r w:rsidRPr="002970D3">
          <w:rPr>
            <w:rStyle w:val="FootnoteReference"/>
            <w:rFonts w:ascii="Times" w:hAnsi="Times"/>
          </w:rPr>
          <w:footnoteReference w:id="20"/>
        </w:r>
      </w:ins>
    </w:p>
    <w:p w:rsidR="00E52CF7" w:rsidRDefault="00E52CF7" w:rsidP="00052E46">
      <w:pPr>
        <w:rPr>
          <w:ins w:id="81" w:author="Emily" w:date="2013-03-29T12:23:00Z"/>
          <w:rFonts w:ascii="Times" w:hAnsi="Times"/>
        </w:rPr>
      </w:pPr>
      <w:ins w:id="82" w:author="Emily" w:date="2013-03-24T16:32:00Z">
        <w:r w:rsidRPr="002970D3">
          <w:rPr>
            <w:rFonts w:ascii="Times" w:hAnsi="Times"/>
          </w:rPr>
          <w:t xml:space="preserve">France continues to </w:t>
        </w:r>
      </w:ins>
      <w:ins w:id="83" w:author="Emily" w:date="2013-03-24T16:33:00Z">
        <w:r w:rsidRPr="002970D3">
          <w:rPr>
            <w:rFonts w:ascii="Times" w:hAnsi="Times"/>
          </w:rPr>
          <w:t xml:space="preserve">support the targets stipulated in the Kyoto Protocol and sees the UNFCCC as a primary body through which climate change negotiations will move forward. </w:t>
        </w:r>
      </w:ins>
      <w:ins w:id="84" w:author="Emily" w:date="2013-03-24T16:34:00Z">
        <w:r w:rsidR="001C1EB7" w:rsidRPr="002970D3">
          <w:rPr>
            <w:rFonts w:ascii="Times" w:hAnsi="Times"/>
          </w:rPr>
          <w:t xml:space="preserve">France has already made progress in reducing its greenhouse gas emissions; in 2010, </w:t>
        </w:r>
      </w:ins>
      <w:ins w:id="85" w:author="Emily" w:date="2013-03-24T16:43:00Z">
        <w:r w:rsidR="001C1EB7" w:rsidRPr="002970D3">
          <w:rPr>
            <w:rFonts w:ascii="Times" w:hAnsi="Times"/>
          </w:rPr>
          <w:t>France had reached a</w:t>
        </w:r>
      </w:ins>
      <w:ins w:id="86" w:author="Emily" w:date="2013-03-24T16:34:00Z">
        <w:r w:rsidR="001C1EB7" w:rsidRPr="002970D3">
          <w:rPr>
            <w:rFonts w:ascii="Times" w:hAnsi="Times"/>
          </w:rPr>
          <w:t xml:space="preserve"> 6.6% reduction in emissions (compared to 1990 levels). </w:t>
        </w:r>
      </w:ins>
      <w:ins w:id="87" w:author="Emily" w:date="2013-03-24T16:41:00Z">
        <w:r w:rsidR="001C1EB7" w:rsidRPr="002970D3">
          <w:rPr>
            <w:rFonts w:ascii="Times" w:hAnsi="Times"/>
          </w:rPr>
          <w:t xml:space="preserve">France is committed to meeting the EU target of a 20% reduction in emissions by 2020 (1990 levels) and </w:t>
        </w:r>
      </w:ins>
      <w:ins w:id="88" w:author="Emily" w:date="2013-03-24T16:42:00Z">
        <w:r w:rsidR="001C1EB7" w:rsidRPr="002970D3">
          <w:rPr>
            <w:rFonts w:ascii="Times" w:hAnsi="Times"/>
          </w:rPr>
          <w:t>has also set a goal of a 75% reduction in emissions by 2050 (1990 levels)</w:t>
        </w:r>
      </w:ins>
      <w:ins w:id="89" w:author="Emily" w:date="2013-03-24T16:43:00Z">
        <w:r w:rsidR="001C1EB7" w:rsidRPr="002970D3">
          <w:rPr>
            <w:rFonts w:ascii="Times" w:hAnsi="Times"/>
          </w:rPr>
          <w:t>, with intermediary targets of 40% reduction by 2030 and 60% reduction by 2040.</w:t>
        </w:r>
      </w:ins>
      <w:ins w:id="90" w:author="Emily" w:date="2013-03-29T14:21:00Z">
        <w:r w:rsidR="00441148">
          <w:rPr>
            <w:rFonts w:ascii="Times" w:hAnsi="Times"/>
          </w:rPr>
          <w:t xml:space="preserve"> </w:t>
        </w:r>
      </w:ins>
      <w:ins w:id="91" w:author="Emily" w:date="2013-03-29T14:37:00Z">
        <w:r w:rsidR="00F46F3B">
          <w:rPr>
            <w:rFonts w:ascii="Times" w:hAnsi="Times"/>
          </w:rPr>
          <w:t xml:space="preserve"> Currently, France estimates that it will exceed its targets and achieve a 22.8% reduction in greenhouse gas emissions</w:t>
        </w:r>
      </w:ins>
      <w:ins w:id="92" w:author="Emily" w:date="2013-03-29T14:38:00Z">
        <w:r w:rsidR="00F46F3B">
          <w:rPr>
            <w:rFonts w:ascii="Times" w:hAnsi="Times"/>
          </w:rPr>
          <w:t xml:space="preserve"> by 2020 (compared to 1990 levels).</w:t>
        </w:r>
        <w:r w:rsidR="00F46F3B">
          <w:rPr>
            <w:rStyle w:val="FootnoteReference"/>
            <w:rFonts w:ascii="Times" w:hAnsi="Times"/>
          </w:rPr>
          <w:footnoteReference w:id="21"/>
        </w:r>
      </w:ins>
    </w:p>
    <w:p w:rsidR="002970D3" w:rsidRDefault="002970D3" w:rsidP="00052E46">
      <w:pPr>
        <w:rPr>
          <w:ins w:id="96" w:author="Emily" w:date="2013-03-29T12:23:00Z"/>
          <w:rFonts w:ascii="Times" w:hAnsi="Times"/>
        </w:rPr>
      </w:pPr>
    </w:p>
    <w:p w:rsidR="002970D3" w:rsidRDefault="00A96FDF" w:rsidP="00052E46">
      <w:pPr>
        <w:rPr>
          <w:ins w:id="97" w:author="Emily" w:date="2013-03-29T13:41:00Z"/>
          <w:rFonts w:ascii="Times" w:hAnsi="Times"/>
        </w:rPr>
      </w:pPr>
      <w:ins w:id="98" w:author="Emily" w:date="2013-03-29T12:23:00Z">
        <w:r>
          <w:rPr>
            <w:rFonts w:ascii="Times" w:hAnsi="Times"/>
          </w:rPr>
          <w:t xml:space="preserve">ii. </w:t>
        </w:r>
      </w:ins>
      <w:ins w:id="99" w:author="Emily" w:date="2013-03-29T13:41:00Z">
        <w:r>
          <w:rPr>
            <w:rFonts w:ascii="Times" w:hAnsi="Times"/>
          </w:rPr>
          <w:t>ONERC</w:t>
        </w:r>
      </w:ins>
      <w:ins w:id="100" w:author="Emily" w:date="2013-03-29T13:43:00Z">
        <w:r>
          <w:rPr>
            <w:rStyle w:val="FootnoteReference"/>
            <w:rFonts w:ascii="Times" w:hAnsi="Times"/>
          </w:rPr>
          <w:footnoteReference w:id="22"/>
        </w:r>
      </w:ins>
    </w:p>
    <w:p w:rsidR="00F46F3B" w:rsidRDefault="00A96FDF" w:rsidP="00052E46">
      <w:pPr>
        <w:rPr>
          <w:ins w:id="114" w:author="Emily" w:date="2013-03-29T14:42:00Z"/>
          <w:rFonts w:ascii="Times" w:hAnsi="Times"/>
        </w:rPr>
      </w:pPr>
      <w:proofErr w:type="spellStart"/>
      <w:ins w:id="115" w:author="Emily" w:date="2013-03-29T13:42:00Z">
        <w:r>
          <w:rPr>
            <w:rFonts w:ascii="Times" w:hAnsi="Times"/>
            <w:i/>
          </w:rPr>
          <w:t>L’Observatoire</w:t>
        </w:r>
        <w:proofErr w:type="spellEnd"/>
        <w:r>
          <w:rPr>
            <w:rFonts w:ascii="Times" w:hAnsi="Times"/>
            <w:i/>
          </w:rPr>
          <w:t xml:space="preserve"> National </w:t>
        </w:r>
        <w:proofErr w:type="spellStart"/>
        <w:r>
          <w:rPr>
            <w:rFonts w:ascii="Times" w:hAnsi="Times"/>
            <w:i/>
          </w:rPr>
          <w:t>sur</w:t>
        </w:r>
        <w:proofErr w:type="spellEnd"/>
        <w:r>
          <w:rPr>
            <w:rFonts w:ascii="Times" w:hAnsi="Times"/>
            <w:i/>
          </w:rPr>
          <w:t xml:space="preserve"> les </w:t>
        </w:r>
        <w:proofErr w:type="spellStart"/>
        <w:r>
          <w:rPr>
            <w:rFonts w:ascii="Times" w:hAnsi="Times"/>
            <w:i/>
          </w:rPr>
          <w:t>Effets</w:t>
        </w:r>
        <w:proofErr w:type="spellEnd"/>
        <w:r>
          <w:rPr>
            <w:rFonts w:ascii="Times" w:hAnsi="Times"/>
            <w:i/>
          </w:rPr>
          <w:t xml:space="preserve"> du </w:t>
        </w:r>
        <w:proofErr w:type="spellStart"/>
        <w:r>
          <w:rPr>
            <w:rFonts w:ascii="Times" w:hAnsi="Times"/>
            <w:i/>
          </w:rPr>
          <w:t>Réchauffement</w:t>
        </w:r>
        <w:proofErr w:type="spellEnd"/>
        <w:r>
          <w:rPr>
            <w:rFonts w:ascii="Times" w:hAnsi="Times"/>
            <w:i/>
          </w:rPr>
          <w:t xml:space="preserve"> </w:t>
        </w:r>
        <w:proofErr w:type="spellStart"/>
        <w:r>
          <w:rPr>
            <w:rFonts w:ascii="Times" w:hAnsi="Times"/>
            <w:i/>
          </w:rPr>
          <w:t>Climatique</w:t>
        </w:r>
      </w:ins>
      <w:proofErr w:type="spellEnd"/>
      <w:ins w:id="116" w:author="Emily" w:date="2013-03-29T13:43:00Z">
        <w:r>
          <w:rPr>
            <w:rFonts w:ascii="Times" w:hAnsi="Times"/>
            <w:i/>
          </w:rPr>
          <w:t xml:space="preserve"> </w:t>
        </w:r>
        <w:r>
          <w:rPr>
            <w:rFonts w:ascii="Times" w:hAnsi="Times"/>
          </w:rPr>
          <w:t>ONERC</w:t>
        </w:r>
      </w:ins>
      <w:ins w:id="117" w:author="Emily" w:date="2013-03-29T13:42:00Z">
        <w:r>
          <w:rPr>
            <w:rFonts w:ascii="Times" w:hAnsi="Times"/>
            <w:i/>
          </w:rPr>
          <w:t xml:space="preserve"> </w:t>
        </w:r>
        <w:r>
          <w:rPr>
            <w:rFonts w:ascii="Times" w:hAnsi="Times"/>
          </w:rPr>
          <w:t>(National Observatory on the Effects of Climate Change)</w:t>
        </w:r>
      </w:ins>
      <w:ins w:id="118" w:author="Emily" w:date="2013-03-29T13:43:00Z">
        <w:r>
          <w:rPr>
            <w:rFonts w:ascii="Times" w:hAnsi="Times"/>
            <w:i/>
          </w:rPr>
          <w:t xml:space="preserve">, </w:t>
        </w:r>
        <w:r>
          <w:rPr>
            <w:rFonts w:ascii="Times" w:hAnsi="Times"/>
          </w:rPr>
          <w:t>was created by legislation passed on February 19</w:t>
        </w:r>
        <w:r w:rsidRPr="00AC34A9">
          <w:rPr>
            <w:rFonts w:ascii="Times" w:hAnsi="Times"/>
            <w:vertAlign w:val="superscript"/>
          </w:rPr>
          <w:t>th</w:t>
        </w:r>
        <w:r>
          <w:rPr>
            <w:rFonts w:ascii="Times" w:hAnsi="Times"/>
          </w:rPr>
          <w:t xml:space="preserve"> 2001</w:t>
        </w:r>
      </w:ins>
      <w:ins w:id="119" w:author="Emily" w:date="2013-03-29T14:54:00Z">
        <w:r w:rsidR="007660AC">
          <w:rPr>
            <w:rFonts w:ascii="Times" w:hAnsi="Times"/>
          </w:rPr>
          <w:t>.</w:t>
        </w:r>
      </w:ins>
      <w:ins w:id="120" w:author="Emily" w:date="2013-03-29T13:43:00Z">
        <w:r>
          <w:rPr>
            <w:rFonts w:ascii="Times" w:hAnsi="Times"/>
          </w:rPr>
          <w:t xml:space="preserve"> </w:t>
        </w:r>
      </w:ins>
      <w:ins w:id="121" w:author="Emily" w:date="2013-03-29T13:46:00Z">
        <w:r>
          <w:rPr>
            <w:rFonts w:ascii="Times" w:hAnsi="Times"/>
          </w:rPr>
          <w:t>The ONERC</w:t>
        </w:r>
      </w:ins>
      <w:ins w:id="122" w:author="Emily" w:date="2013-03-29T14:44:00Z">
        <w:r w:rsidR="00AC34A9">
          <w:rPr>
            <w:rFonts w:ascii="Times" w:hAnsi="Times"/>
          </w:rPr>
          <w:t xml:space="preserve"> </w:t>
        </w:r>
      </w:ins>
      <w:ins w:id="123" w:author="Emily" w:date="2013-03-29T14:42:00Z">
        <w:r w:rsidR="00F46F3B">
          <w:rPr>
            <w:rFonts w:ascii="Times" w:hAnsi="Times"/>
          </w:rPr>
          <w:t>ha</w:t>
        </w:r>
      </w:ins>
      <w:ins w:id="124" w:author="Emily" w:date="2013-03-29T13:47:00Z">
        <w:r>
          <w:rPr>
            <w:rFonts w:ascii="Times" w:hAnsi="Times"/>
          </w:rPr>
          <w:t>s</w:t>
        </w:r>
      </w:ins>
      <w:ins w:id="125" w:author="Emily" w:date="2013-03-29T14:42:00Z">
        <w:r w:rsidR="00F46F3B">
          <w:rPr>
            <w:rFonts w:ascii="Times" w:hAnsi="Times"/>
          </w:rPr>
          <w:t xml:space="preserve"> three main purposes:</w:t>
        </w:r>
      </w:ins>
    </w:p>
    <w:p w:rsidR="00A96FDF" w:rsidRDefault="00AC34A9" w:rsidP="00AC34A9">
      <w:pPr>
        <w:pStyle w:val="ListParagraph"/>
        <w:numPr>
          <w:ilvl w:val="0"/>
          <w:numId w:val="16"/>
        </w:numPr>
        <w:rPr>
          <w:ins w:id="126" w:author="Emily" w:date="2013-03-29T14:42:00Z"/>
          <w:rFonts w:ascii="Times" w:hAnsi="Times"/>
        </w:rPr>
      </w:pPr>
      <w:ins w:id="127" w:author="Emily" w:date="2013-03-29T14:46:00Z">
        <w:r>
          <w:rPr>
            <w:rFonts w:ascii="Times" w:hAnsi="Times"/>
          </w:rPr>
          <w:t>To c</w:t>
        </w:r>
      </w:ins>
      <w:ins w:id="128" w:author="Emily" w:date="2013-03-29T14:42:00Z">
        <w:r w:rsidR="00F46F3B">
          <w:rPr>
            <w:rFonts w:ascii="Times" w:hAnsi="Times"/>
          </w:rPr>
          <w:t>ollect and spread information on risks related to global warming</w:t>
        </w:r>
      </w:ins>
    </w:p>
    <w:p w:rsidR="00F46F3B" w:rsidRDefault="00AC34A9" w:rsidP="00AC34A9">
      <w:pPr>
        <w:pStyle w:val="ListParagraph"/>
        <w:numPr>
          <w:ilvl w:val="0"/>
          <w:numId w:val="16"/>
        </w:numPr>
        <w:rPr>
          <w:ins w:id="129" w:author="Emily" w:date="2013-03-29T14:42:00Z"/>
          <w:rFonts w:ascii="Times" w:hAnsi="Times"/>
        </w:rPr>
      </w:pPr>
      <w:ins w:id="130" w:author="Emily" w:date="2013-03-29T14:46:00Z">
        <w:r>
          <w:rPr>
            <w:rFonts w:ascii="Times" w:hAnsi="Times"/>
          </w:rPr>
          <w:t>To f</w:t>
        </w:r>
      </w:ins>
      <w:ins w:id="131" w:author="Emily" w:date="2013-03-29T14:42:00Z">
        <w:r w:rsidR="00F46F3B">
          <w:rPr>
            <w:rFonts w:ascii="Times" w:hAnsi="Times"/>
          </w:rPr>
          <w:t>ormulate recommendations on adaptation measures to mitigate the effects of climate change.</w:t>
        </w:r>
      </w:ins>
    </w:p>
    <w:p w:rsidR="00F46F3B" w:rsidRPr="00AC34A9" w:rsidRDefault="00AC34A9" w:rsidP="00AC34A9">
      <w:pPr>
        <w:pStyle w:val="ListParagraph"/>
        <w:numPr>
          <w:ilvl w:val="0"/>
          <w:numId w:val="16"/>
        </w:numPr>
        <w:rPr>
          <w:ins w:id="132" w:author="Emily" w:date="2013-03-29T13:48:00Z"/>
          <w:rFonts w:ascii="Times" w:hAnsi="Times"/>
        </w:rPr>
      </w:pPr>
      <w:ins w:id="133" w:author="Emily" w:date="2013-03-29T14:47:00Z">
        <w:r>
          <w:rPr>
            <w:rFonts w:ascii="Times" w:hAnsi="Times"/>
          </w:rPr>
          <w:t>To b</w:t>
        </w:r>
      </w:ins>
      <w:ins w:id="134" w:author="Emily" w:date="2013-03-29T14:43:00Z">
        <w:r>
          <w:rPr>
            <w:rFonts w:ascii="Times" w:hAnsi="Times"/>
          </w:rPr>
          <w:t xml:space="preserve">e the focal point of the </w:t>
        </w:r>
      </w:ins>
      <w:ins w:id="135" w:author="Emily" w:date="2013-03-29T14:54:00Z">
        <w:r w:rsidR="007660AC">
          <w:rPr>
            <w:rFonts w:ascii="Times" w:hAnsi="Times"/>
          </w:rPr>
          <w:t xml:space="preserve">IPCC </w:t>
        </w:r>
      </w:ins>
      <w:ins w:id="136" w:author="Emily" w:date="2013-03-29T14:43:00Z">
        <w:r>
          <w:rPr>
            <w:rFonts w:ascii="Times" w:hAnsi="Times"/>
          </w:rPr>
          <w:t>in France.</w:t>
        </w:r>
      </w:ins>
    </w:p>
    <w:p w:rsidR="00A96FDF" w:rsidRDefault="00A96FDF" w:rsidP="00052E46">
      <w:pPr>
        <w:rPr>
          <w:ins w:id="137" w:author="Emily" w:date="2013-03-29T13:48:00Z"/>
          <w:rFonts w:ascii="Times" w:hAnsi="Times"/>
        </w:rPr>
      </w:pPr>
    </w:p>
    <w:p w:rsidR="00A96FDF" w:rsidRDefault="00A96FDF" w:rsidP="00052E46">
      <w:pPr>
        <w:rPr>
          <w:ins w:id="138" w:author="Emily" w:date="2013-03-29T13:51:00Z"/>
          <w:rFonts w:ascii="Times" w:hAnsi="Times"/>
        </w:rPr>
      </w:pPr>
      <w:proofErr w:type="gramStart"/>
      <w:ins w:id="139" w:author="Emily" w:date="2013-03-29T13:51:00Z">
        <w:r>
          <w:rPr>
            <w:rFonts w:ascii="Times" w:hAnsi="Times"/>
          </w:rPr>
          <w:t>iv</w:t>
        </w:r>
        <w:proofErr w:type="gramEnd"/>
        <w:r>
          <w:rPr>
            <w:rFonts w:ascii="Times" w:hAnsi="Times"/>
          </w:rPr>
          <w:t xml:space="preserve">. </w:t>
        </w:r>
      </w:ins>
      <w:ins w:id="140" w:author="Emily" w:date="2013-03-29T14:23:00Z">
        <w:r w:rsidR="00631DEB">
          <w:rPr>
            <w:rFonts w:ascii="Times" w:hAnsi="Times"/>
          </w:rPr>
          <w:t>National Strategy from Climate Change Adaptation (SNACC-</w:t>
        </w:r>
      </w:ins>
      <w:proofErr w:type="spellStart"/>
      <w:ins w:id="141" w:author="Emily" w:date="2013-03-29T14:24:00Z">
        <w:r w:rsidR="00631DEB">
          <w:rPr>
            <w:rFonts w:ascii="Times" w:hAnsi="Times"/>
            <w:i/>
          </w:rPr>
          <w:t>Stratégie</w:t>
        </w:r>
        <w:proofErr w:type="spellEnd"/>
        <w:r w:rsidR="00631DEB">
          <w:rPr>
            <w:rFonts w:ascii="Times" w:hAnsi="Times"/>
            <w:i/>
          </w:rPr>
          <w:t xml:space="preserve"> </w:t>
        </w:r>
        <w:proofErr w:type="spellStart"/>
        <w:r w:rsidR="00631DEB">
          <w:rPr>
            <w:rFonts w:ascii="Times" w:hAnsi="Times"/>
            <w:i/>
          </w:rPr>
          <w:t>nationale</w:t>
        </w:r>
        <w:proofErr w:type="spellEnd"/>
        <w:r w:rsidR="00631DEB">
          <w:rPr>
            <w:rFonts w:ascii="Times" w:hAnsi="Times"/>
            <w:i/>
          </w:rPr>
          <w:t xml:space="preserve"> </w:t>
        </w:r>
        <w:proofErr w:type="spellStart"/>
        <w:r w:rsidR="00631DEB">
          <w:rPr>
            <w:rFonts w:ascii="Times" w:hAnsi="Times"/>
            <w:i/>
          </w:rPr>
          <w:t>d’adaptation</w:t>
        </w:r>
        <w:proofErr w:type="spellEnd"/>
        <w:r w:rsidR="00631DEB">
          <w:rPr>
            <w:rFonts w:ascii="Times" w:hAnsi="Times"/>
            <w:i/>
          </w:rPr>
          <w:t xml:space="preserve"> au </w:t>
        </w:r>
        <w:proofErr w:type="spellStart"/>
        <w:r w:rsidR="00631DEB">
          <w:rPr>
            <w:rFonts w:ascii="Times" w:hAnsi="Times"/>
            <w:i/>
          </w:rPr>
          <w:t>changement</w:t>
        </w:r>
        <w:proofErr w:type="spellEnd"/>
        <w:r w:rsidR="00631DEB">
          <w:rPr>
            <w:rFonts w:ascii="Times" w:hAnsi="Times"/>
            <w:i/>
          </w:rPr>
          <w:t xml:space="preserve"> </w:t>
        </w:r>
        <w:proofErr w:type="spellStart"/>
        <w:r w:rsidR="00631DEB">
          <w:rPr>
            <w:rFonts w:ascii="Times" w:hAnsi="Times"/>
            <w:i/>
          </w:rPr>
          <w:t>climatique</w:t>
        </w:r>
        <w:proofErr w:type="spellEnd"/>
        <w:r w:rsidR="00631DEB">
          <w:rPr>
            <w:rFonts w:ascii="Times" w:hAnsi="Times"/>
            <w:i/>
          </w:rPr>
          <w:t>)</w:t>
        </w:r>
      </w:ins>
      <w:ins w:id="142" w:author="Emily" w:date="2013-03-29T14:31:00Z">
        <w:r w:rsidR="00631DEB" w:rsidRPr="00FE5DB5">
          <w:rPr>
            <w:rStyle w:val="FootnoteReference"/>
            <w:rFonts w:ascii="Times" w:hAnsi="Times"/>
          </w:rPr>
          <w:footnoteReference w:id="23"/>
        </w:r>
      </w:ins>
    </w:p>
    <w:p w:rsidR="00631DEB" w:rsidRDefault="00441148" w:rsidP="00631DEB">
      <w:pPr>
        <w:rPr>
          <w:ins w:id="150" w:author="Emily" w:date="2013-03-29T14:27:00Z"/>
          <w:rFonts w:ascii="Times" w:hAnsi="Times"/>
        </w:rPr>
      </w:pPr>
      <w:ins w:id="151" w:author="Emily" w:date="2013-03-29T14:22:00Z">
        <w:r>
          <w:rPr>
            <w:rFonts w:ascii="Times" w:hAnsi="Times"/>
          </w:rPr>
          <w:t>France’s National Adaptation Strategy was a</w:t>
        </w:r>
      </w:ins>
      <w:ins w:id="152" w:author="Emily" w:date="2013-03-29T14:12:00Z">
        <w:r>
          <w:rPr>
            <w:rFonts w:ascii="Times" w:hAnsi="Times"/>
          </w:rPr>
          <w:t>dopted on the 13</w:t>
        </w:r>
        <w:r w:rsidRPr="00AC34A9">
          <w:rPr>
            <w:rFonts w:ascii="Times" w:hAnsi="Times"/>
            <w:vertAlign w:val="superscript"/>
          </w:rPr>
          <w:t>th</w:t>
        </w:r>
        <w:r>
          <w:rPr>
            <w:rFonts w:ascii="Times" w:hAnsi="Times"/>
          </w:rPr>
          <w:t xml:space="preserve"> of November 2006, based on recommendations from the ONERC</w:t>
        </w:r>
      </w:ins>
      <w:ins w:id="153" w:author="Emily" w:date="2013-03-29T14:22:00Z">
        <w:r>
          <w:rPr>
            <w:rFonts w:ascii="Times" w:hAnsi="Times"/>
          </w:rPr>
          <w:t xml:space="preserve">. </w:t>
        </w:r>
      </w:ins>
    </w:p>
    <w:p w:rsidR="00A96FDF" w:rsidRDefault="00631DEB" w:rsidP="00631DEB">
      <w:pPr>
        <w:rPr>
          <w:ins w:id="154" w:author="Emily" w:date="2013-03-29T14:24:00Z"/>
          <w:rFonts w:ascii="Times" w:hAnsi="Times"/>
        </w:rPr>
      </w:pPr>
      <w:ins w:id="155" w:author="Emily" w:date="2013-03-29T14:24:00Z">
        <w:r>
          <w:rPr>
            <w:rFonts w:ascii="Times" w:hAnsi="Times"/>
          </w:rPr>
          <w:t>It outlines four priority areas for adaptation</w:t>
        </w:r>
      </w:ins>
    </w:p>
    <w:p w:rsidR="00631DEB" w:rsidRDefault="00631DEB" w:rsidP="00AC34A9">
      <w:pPr>
        <w:pStyle w:val="ListParagraph"/>
        <w:numPr>
          <w:ilvl w:val="0"/>
          <w:numId w:val="14"/>
        </w:numPr>
        <w:rPr>
          <w:ins w:id="156" w:author="Emily" w:date="2013-03-29T14:25:00Z"/>
          <w:rFonts w:ascii="Times" w:hAnsi="Times"/>
        </w:rPr>
      </w:pPr>
      <w:ins w:id="157" w:author="Emily" w:date="2013-03-29T14:26:00Z">
        <w:r>
          <w:rPr>
            <w:rFonts w:ascii="Times" w:hAnsi="Times"/>
          </w:rPr>
          <w:t>Acting to ensure p</w:t>
        </w:r>
      </w:ins>
      <w:ins w:id="158" w:author="Emily" w:date="2013-03-29T14:25:00Z">
        <w:r>
          <w:rPr>
            <w:rFonts w:ascii="Times" w:hAnsi="Times"/>
          </w:rPr>
          <w:t>ublic security and health</w:t>
        </w:r>
      </w:ins>
    </w:p>
    <w:p w:rsidR="00631DEB" w:rsidRDefault="00631DEB" w:rsidP="00AC34A9">
      <w:pPr>
        <w:pStyle w:val="ListParagraph"/>
        <w:numPr>
          <w:ilvl w:val="0"/>
          <w:numId w:val="14"/>
        </w:numPr>
        <w:rPr>
          <w:ins w:id="159" w:author="Emily" w:date="2013-03-29T14:25:00Z"/>
          <w:rFonts w:ascii="Times" w:hAnsi="Times"/>
        </w:rPr>
      </w:pPr>
      <w:ins w:id="160" w:author="Emily" w:date="2013-03-29T14:26:00Z">
        <w:r>
          <w:rPr>
            <w:rFonts w:ascii="Times" w:hAnsi="Times"/>
          </w:rPr>
          <w:t>Addressing social aspects and inequalities of climate-change risk</w:t>
        </w:r>
      </w:ins>
    </w:p>
    <w:p w:rsidR="00631DEB" w:rsidRDefault="00631DEB" w:rsidP="00AC34A9">
      <w:pPr>
        <w:pStyle w:val="ListParagraph"/>
        <w:numPr>
          <w:ilvl w:val="0"/>
          <w:numId w:val="14"/>
        </w:numPr>
        <w:rPr>
          <w:ins w:id="161" w:author="Emily" w:date="2013-03-29T14:25:00Z"/>
          <w:rFonts w:ascii="Times" w:hAnsi="Times"/>
        </w:rPr>
      </w:pPr>
      <w:ins w:id="162" w:author="Emily" w:date="2013-03-29T14:25:00Z">
        <w:r>
          <w:rPr>
            <w:rFonts w:ascii="Times" w:hAnsi="Times"/>
          </w:rPr>
          <w:t>Limiting costs and taking advantage of the change</w:t>
        </w:r>
      </w:ins>
    </w:p>
    <w:p w:rsidR="00631DEB" w:rsidRPr="00AC34A9" w:rsidRDefault="00631DEB" w:rsidP="00AC34A9">
      <w:pPr>
        <w:pStyle w:val="ListParagraph"/>
        <w:numPr>
          <w:ilvl w:val="0"/>
          <w:numId w:val="14"/>
        </w:numPr>
        <w:rPr>
          <w:ins w:id="163" w:author="Emily" w:date="2013-03-29T12:23:00Z"/>
          <w:rFonts w:ascii="Times" w:hAnsi="Times"/>
        </w:rPr>
      </w:pPr>
      <w:ins w:id="164" w:author="Emily" w:date="2013-03-29T14:25:00Z">
        <w:r>
          <w:rPr>
            <w:rFonts w:ascii="Times" w:hAnsi="Times"/>
          </w:rPr>
          <w:t>Protecting cultural heritage</w:t>
        </w:r>
      </w:ins>
    </w:p>
    <w:p w:rsidR="002970D3" w:rsidRDefault="00631DEB" w:rsidP="00052E46">
      <w:pPr>
        <w:rPr>
          <w:ins w:id="165" w:author="Emily" w:date="2013-03-29T14:27:00Z"/>
          <w:rFonts w:ascii="Times" w:hAnsi="Times"/>
        </w:rPr>
      </w:pPr>
      <w:ins w:id="166" w:author="Emily" w:date="2013-03-29T14:27:00Z">
        <w:r>
          <w:rPr>
            <w:rFonts w:ascii="Times" w:hAnsi="Times"/>
          </w:rPr>
          <w:t>There are eight strategic action steps developed in the strategy</w:t>
        </w:r>
      </w:ins>
      <w:ins w:id="167" w:author="Emily" w:date="2013-03-29T14:30:00Z">
        <w:r>
          <w:rPr>
            <w:rFonts w:ascii="Times" w:hAnsi="Times"/>
          </w:rPr>
          <w:t>:</w:t>
        </w:r>
      </w:ins>
    </w:p>
    <w:p w:rsidR="00631DEB" w:rsidRDefault="00631DEB" w:rsidP="00AC34A9">
      <w:pPr>
        <w:pStyle w:val="ListParagraph"/>
        <w:numPr>
          <w:ilvl w:val="0"/>
          <w:numId w:val="15"/>
        </w:numPr>
        <w:rPr>
          <w:ins w:id="168" w:author="Emily" w:date="2013-03-29T14:27:00Z"/>
          <w:rFonts w:ascii="Times" w:hAnsi="Times"/>
        </w:rPr>
      </w:pPr>
      <w:ins w:id="169" w:author="Emily" w:date="2013-03-29T14:27:00Z">
        <w:r>
          <w:rPr>
            <w:rFonts w:ascii="Times" w:hAnsi="Times"/>
          </w:rPr>
          <w:t>Developing scientific knowledge</w:t>
        </w:r>
      </w:ins>
    </w:p>
    <w:p w:rsidR="00631DEB" w:rsidRDefault="00631DEB" w:rsidP="00AC34A9">
      <w:pPr>
        <w:pStyle w:val="ListParagraph"/>
        <w:numPr>
          <w:ilvl w:val="0"/>
          <w:numId w:val="15"/>
        </w:numPr>
        <w:rPr>
          <w:ins w:id="170" w:author="Emily" w:date="2013-03-29T14:28:00Z"/>
          <w:rFonts w:ascii="Times" w:hAnsi="Times"/>
        </w:rPr>
      </w:pPr>
      <w:ins w:id="171" w:author="Emily" w:date="2013-03-29T14:28:00Z">
        <w:r>
          <w:rPr>
            <w:rFonts w:ascii="Times" w:hAnsi="Times"/>
          </w:rPr>
          <w:t>Consolidating observation systems</w:t>
        </w:r>
      </w:ins>
    </w:p>
    <w:p w:rsidR="00631DEB" w:rsidRDefault="00631DEB" w:rsidP="00AC34A9">
      <w:pPr>
        <w:pStyle w:val="ListParagraph"/>
        <w:numPr>
          <w:ilvl w:val="0"/>
          <w:numId w:val="15"/>
        </w:numPr>
        <w:rPr>
          <w:ins w:id="172" w:author="Emily" w:date="2013-03-29T14:28:00Z"/>
          <w:rFonts w:ascii="Times" w:hAnsi="Times"/>
        </w:rPr>
      </w:pPr>
      <w:ins w:id="173" w:author="Emily" w:date="2013-03-29T14:28:00Z">
        <w:r>
          <w:rPr>
            <w:rFonts w:ascii="Times" w:hAnsi="Times"/>
          </w:rPr>
          <w:t>Informing and educating all actors</w:t>
        </w:r>
      </w:ins>
    </w:p>
    <w:p w:rsidR="00631DEB" w:rsidRDefault="00631DEB" w:rsidP="00AC34A9">
      <w:pPr>
        <w:pStyle w:val="ListParagraph"/>
        <w:numPr>
          <w:ilvl w:val="0"/>
          <w:numId w:val="15"/>
        </w:numPr>
        <w:rPr>
          <w:ins w:id="174" w:author="Emily" w:date="2013-03-29T14:29:00Z"/>
          <w:rFonts w:ascii="Times" w:hAnsi="Times"/>
        </w:rPr>
      </w:pPr>
      <w:ins w:id="175" w:author="Emily" w:date="2013-03-29T14:29:00Z">
        <w:r>
          <w:rPr>
            <w:rFonts w:ascii="Times" w:hAnsi="Times"/>
          </w:rPr>
          <w:t>Promoting a regional and community-oriented approach</w:t>
        </w:r>
      </w:ins>
    </w:p>
    <w:p w:rsidR="00631DEB" w:rsidRDefault="00631DEB" w:rsidP="00AC34A9">
      <w:pPr>
        <w:pStyle w:val="ListParagraph"/>
        <w:numPr>
          <w:ilvl w:val="0"/>
          <w:numId w:val="15"/>
        </w:numPr>
        <w:rPr>
          <w:ins w:id="176" w:author="Emily" w:date="2013-03-29T14:29:00Z"/>
          <w:rFonts w:ascii="Times" w:hAnsi="Times"/>
        </w:rPr>
      </w:pPr>
      <w:ins w:id="177" w:author="Emily" w:date="2013-03-29T14:29:00Z">
        <w:r>
          <w:rPr>
            <w:rFonts w:ascii="Times" w:hAnsi="Times"/>
          </w:rPr>
          <w:t>Financing adaptation actions</w:t>
        </w:r>
      </w:ins>
    </w:p>
    <w:p w:rsidR="00631DEB" w:rsidRDefault="00631DEB" w:rsidP="00AC34A9">
      <w:pPr>
        <w:pStyle w:val="ListParagraph"/>
        <w:numPr>
          <w:ilvl w:val="0"/>
          <w:numId w:val="15"/>
        </w:numPr>
        <w:rPr>
          <w:ins w:id="178" w:author="Emily" w:date="2013-03-29T14:29:00Z"/>
          <w:rFonts w:ascii="Times" w:hAnsi="Times"/>
        </w:rPr>
      </w:pPr>
      <w:ins w:id="179" w:author="Emily" w:date="2013-03-29T14:29:00Z">
        <w:r>
          <w:rPr>
            <w:rFonts w:ascii="Times" w:hAnsi="Times"/>
          </w:rPr>
          <w:t>Utilizing legislative and regulatory instruments</w:t>
        </w:r>
      </w:ins>
    </w:p>
    <w:p w:rsidR="00631DEB" w:rsidRDefault="00631DEB" w:rsidP="00AC34A9">
      <w:pPr>
        <w:pStyle w:val="ListParagraph"/>
        <w:numPr>
          <w:ilvl w:val="0"/>
          <w:numId w:val="15"/>
        </w:numPr>
        <w:rPr>
          <w:ins w:id="180" w:author="Emily" w:date="2013-03-29T14:28:00Z"/>
          <w:rFonts w:ascii="Times" w:hAnsi="Times"/>
        </w:rPr>
      </w:pPr>
      <w:ins w:id="181" w:author="Emily" w:date="2013-03-29T14:29:00Z">
        <w:r>
          <w:rPr>
            <w:rFonts w:ascii="Times" w:hAnsi="Times"/>
          </w:rPr>
          <w:t>Taking into consideration the special status of overseas territories</w:t>
        </w:r>
      </w:ins>
    </w:p>
    <w:p w:rsidR="00631DEB" w:rsidRDefault="00631DEB" w:rsidP="00AC34A9">
      <w:pPr>
        <w:pStyle w:val="ListParagraph"/>
        <w:numPr>
          <w:ilvl w:val="0"/>
          <w:numId w:val="15"/>
        </w:numPr>
        <w:rPr>
          <w:ins w:id="182" w:author="Emily" w:date="2013-03-29T14:39:00Z"/>
          <w:rFonts w:ascii="Times" w:hAnsi="Times"/>
        </w:rPr>
      </w:pPr>
      <w:ins w:id="183" w:author="Emily" w:date="2013-03-29T14:28:00Z">
        <w:r>
          <w:rPr>
            <w:rFonts w:ascii="Times" w:hAnsi="Times"/>
          </w:rPr>
          <w:t>Contributing to international cooperation</w:t>
        </w:r>
      </w:ins>
    </w:p>
    <w:p w:rsidR="00F46F3B" w:rsidRDefault="00F46F3B" w:rsidP="00F46F3B">
      <w:pPr>
        <w:rPr>
          <w:ins w:id="184" w:author="Emily" w:date="2013-03-29T14:39:00Z"/>
          <w:rFonts w:ascii="Times" w:hAnsi="Times"/>
        </w:rPr>
      </w:pPr>
    </w:p>
    <w:p w:rsidR="00F46F3B" w:rsidRDefault="00F46F3B" w:rsidP="00F46F3B">
      <w:pPr>
        <w:rPr>
          <w:ins w:id="185" w:author="Emily" w:date="2013-03-29T14:39:00Z"/>
          <w:rFonts w:ascii="Times" w:hAnsi="Times"/>
        </w:rPr>
      </w:pPr>
      <w:proofErr w:type="gramStart"/>
      <w:ins w:id="186" w:author="Emily" w:date="2013-03-29T14:39:00Z">
        <w:r>
          <w:rPr>
            <w:rFonts w:ascii="Times" w:hAnsi="Times"/>
          </w:rPr>
          <w:t>v</w:t>
        </w:r>
        <w:proofErr w:type="gramEnd"/>
        <w:r>
          <w:rPr>
            <w:rFonts w:ascii="Times" w:hAnsi="Times"/>
          </w:rPr>
          <w:t xml:space="preserve">. </w:t>
        </w:r>
        <w:proofErr w:type="spellStart"/>
        <w:r>
          <w:rPr>
            <w:rFonts w:ascii="Times" w:hAnsi="Times"/>
          </w:rPr>
          <w:t>Grenelle</w:t>
        </w:r>
        <w:proofErr w:type="spellEnd"/>
        <w:r>
          <w:rPr>
            <w:rFonts w:ascii="Times" w:hAnsi="Times"/>
          </w:rPr>
          <w:t xml:space="preserve"> Environment</w:t>
        </w:r>
      </w:ins>
      <w:ins w:id="187" w:author="Emily" w:date="2013-03-29T16:01:00Z">
        <w:r w:rsidR="00FE5DB5">
          <w:rPr>
            <w:rStyle w:val="FootnoteReference"/>
            <w:rFonts w:ascii="Times" w:hAnsi="Times"/>
          </w:rPr>
          <w:footnoteReference w:id="24"/>
        </w:r>
      </w:ins>
    </w:p>
    <w:p w:rsidR="00F46F3B" w:rsidDel="007660AC" w:rsidRDefault="00F46F3B" w:rsidP="007660AC">
      <w:pPr>
        <w:rPr>
          <w:del w:id="190" w:author="Emily" w:date="2013-03-29T14:58:00Z"/>
          <w:rFonts w:ascii="Times" w:hAnsi="Times"/>
        </w:rPr>
      </w:pPr>
      <w:ins w:id="191" w:author="Emily" w:date="2013-03-29T14:40:00Z">
        <w:r>
          <w:rPr>
            <w:rFonts w:ascii="Times" w:hAnsi="Times"/>
          </w:rPr>
          <w:t xml:space="preserve">The </w:t>
        </w:r>
        <w:proofErr w:type="spellStart"/>
        <w:r>
          <w:rPr>
            <w:rFonts w:ascii="Times" w:hAnsi="Times"/>
          </w:rPr>
          <w:t>Grenelle</w:t>
        </w:r>
        <w:proofErr w:type="spellEnd"/>
        <w:r>
          <w:rPr>
            <w:rFonts w:ascii="Times" w:hAnsi="Times"/>
          </w:rPr>
          <w:t xml:space="preserve"> Environment </w:t>
        </w:r>
      </w:ins>
      <w:ins w:id="192" w:author="Emily" w:date="2013-03-29T14:56:00Z">
        <w:r w:rsidR="007660AC">
          <w:rPr>
            <w:rFonts w:ascii="Times" w:hAnsi="Times"/>
          </w:rPr>
          <w:t xml:space="preserve">was a series of political talks </w:t>
        </w:r>
      </w:ins>
      <w:ins w:id="193" w:author="Emily" w:date="2013-03-29T14:57:00Z">
        <w:r w:rsidR="007660AC">
          <w:rPr>
            <w:rFonts w:ascii="Times" w:hAnsi="Times"/>
          </w:rPr>
          <w:t xml:space="preserve">initiated by Nicolas Sarkozy </w:t>
        </w:r>
      </w:ins>
      <w:ins w:id="194" w:author="Emily" w:date="2013-03-29T14:56:00Z">
        <w:r w:rsidR="007660AC">
          <w:rPr>
            <w:rFonts w:ascii="Times" w:hAnsi="Times"/>
          </w:rPr>
          <w:t xml:space="preserve">in September and October 2007 that brought </w:t>
        </w:r>
      </w:ins>
      <w:ins w:id="195" w:author="Emily" w:date="2013-03-29T14:40:00Z">
        <w:r>
          <w:rPr>
            <w:rFonts w:ascii="Times" w:hAnsi="Times"/>
          </w:rPr>
          <w:t xml:space="preserve">together representatives of all levels of government, civil society and industry to develop public policy on environmental and sustainable development issues. </w:t>
        </w:r>
      </w:ins>
      <w:ins w:id="196" w:author="Emily" w:date="2013-03-29T14:58:00Z">
        <w:r w:rsidR="007660AC">
          <w:rPr>
            <w:rFonts w:ascii="Times" w:hAnsi="Times"/>
          </w:rPr>
          <w:t xml:space="preserve">It has led to the following policies and actions in these </w:t>
        </w:r>
        <w:proofErr w:type="spellStart"/>
        <w:r w:rsidR="007660AC">
          <w:rPr>
            <w:rFonts w:ascii="Times" w:hAnsi="Times"/>
          </w:rPr>
          <w:t>areas:</w:t>
        </w:r>
      </w:ins>
    </w:p>
    <w:p w:rsidR="007660AC" w:rsidRDefault="007660AC" w:rsidP="00060996">
      <w:pPr>
        <w:pStyle w:val="ListParagraph"/>
        <w:numPr>
          <w:ilvl w:val="0"/>
          <w:numId w:val="17"/>
        </w:numPr>
        <w:rPr>
          <w:ins w:id="197" w:author="Emily" w:date="2013-03-29T14:58:00Z"/>
          <w:rFonts w:ascii="Times" w:hAnsi="Times"/>
        </w:rPr>
      </w:pPr>
      <w:ins w:id="198" w:author="Emily" w:date="2013-03-29T14:58:00Z">
        <w:r>
          <w:rPr>
            <w:rFonts w:ascii="Times" w:hAnsi="Times"/>
          </w:rPr>
          <w:t>Residential</w:t>
        </w:r>
        <w:proofErr w:type="spellEnd"/>
        <w:r>
          <w:rPr>
            <w:rFonts w:ascii="Times" w:hAnsi="Times"/>
          </w:rPr>
          <w:t xml:space="preserve"> Sector</w:t>
        </w:r>
      </w:ins>
    </w:p>
    <w:p w:rsidR="007660AC" w:rsidRDefault="007660AC" w:rsidP="00060996">
      <w:pPr>
        <w:pStyle w:val="ListParagraph"/>
        <w:numPr>
          <w:ilvl w:val="0"/>
          <w:numId w:val="18"/>
        </w:numPr>
        <w:rPr>
          <w:ins w:id="199" w:author="Emily" w:date="2013-03-29T15:01:00Z"/>
          <w:rFonts w:ascii="Times" w:hAnsi="Times"/>
        </w:rPr>
      </w:pPr>
      <w:ins w:id="200" w:author="Emily" w:date="2013-03-29T14:59:00Z">
        <w:r>
          <w:rPr>
            <w:rFonts w:ascii="Times" w:hAnsi="Times"/>
          </w:rPr>
          <w:t xml:space="preserve">After 2012, all new buildings must have a primary energy consumption of less than 50kWh/m2/year on average. </w:t>
        </w:r>
      </w:ins>
      <w:ins w:id="201" w:author="Emily" w:date="2013-03-29T15:00:00Z">
        <w:r>
          <w:rPr>
            <w:rFonts w:ascii="Times" w:hAnsi="Times"/>
          </w:rPr>
          <w:t xml:space="preserve">This standard was implemented in </w:t>
        </w:r>
        <w:proofErr w:type="spellStart"/>
        <w:r>
          <w:rPr>
            <w:rFonts w:ascii="Times" w:hAnsi="Times"/>
          </w:rPr>
          <w:t>alte</w:t>
        </w:r>
        <w:proofErr w:type="spellEnd"/>
        <w:r>
          <w:rPr>
            <w:rFonts w:ascii="Times" w:hAnsi="Times"/>
          </w:rPr>
          <w:t xml:space="preserve"> 2010 for all public buildings and for construction under the National Urban </w:t>
        </w:r>
      </w:ins>
      <w:ins w:id="202" w:author="Emily" w:date="2013-03-29T15:01:00Z">
        <w:r>
          <w:rPr>
            <w:rFonts w:ascii="Times" w:hAnsi="Times"/>
          </w:rPr>
          <w:t xml:space="preserve">Renovation Program. By 2020, all new buildings must have a primary energy consumption that is less than the amount of renewable energy produced in the buildings (energy positive </w:t>
        </w:r>
        <w:proofErr w:type="spellStart"/>
        <w:r>
          <w:rPr>
            <w:rFonts w:ascii="Times" w:hAnsi="Times"/>
          </w:rPr>
          <w:t>buildlings</w:t>
        </w:r>
        <w:proofErr w:type="spellEnd"/>
        <w:r>
          <w:rPr>
            <w:rFonts w:ascii="Times" w:hAnsi="Times"/>
          </w:rPr>
          <w:t>).</w:t>
        </w:r>
      </w:ins>
    </w:p>
    <w:p w:rsidR="007660AC" w:rsidRDefault="007660AC" w:rsidP="00060996">
      <w:pPr>
        <w:pStyle w:val="ListParagraph"/>
        <w:numPr>
          <w:ilvl w:val="0"/>
          <w:numId w:val="18"/>
        </w:numPr>
        <w:rPr>
          <w:ins w:id="203" w:author="Emily" w:date="2013-03-29T15:03:00Z"/>
          <w:rFonts w:ascii="Times" w:hAnsi="Times"/>
        </w:rPr>
      </w:pPr>
      <w:ins w:id="204" w:author="Emily" w:date="2013-03-29T15:01:00Z">
        <w:r>
          <w:rPr>
            <w:rFonts w:ascii="Times" w:hAnsi="Times"/>
          </w:rPr>
          <w:t>Eco-loans at 0% interest: allow owner</w:t>
        </w:r>
      </w:ins>
      <w:ins w:id="205" w:author="Emily" w:date="2013-03-29T15:03:00Z">
        <w:r>
          <w:rPr>
            <w:rFonts w:ascii="Times" w:hAnsi="Times"/>
          </w:rPr>
          <w:t>s</w:t>
        </w:r>
      </w:ins>
      <w:ins w:id="206" w:author="Emily" w:date="2013-03-29T15:01:00Z">
        <w:r>
          <w:rPr>
            <w:rFonts w:ascii="Times" w:hAnsi="Times"/>
          </w:rPr>
          <w:t xml:space="preserve"> to take 10-15 year loan of up to 30,000 euros towards</w:t>
        </w:r>
      </w:ins>
      <w:ins w:id="207" w:author="Emily" w:date="2013-03-29T15:03:00Z">
        <w:r>
          <w:rPr>
            <w:rFonts w:ascii="Times" w:hAnsi="Times"/>
          </w:rPr>
          <w:t xml:space="preserve"> improving the energy efficiency of their property. </w:t>
        </w:r>
        <w:r w:rsidR="00060996">
          <w:rPr>
            <w:rFonts w:ascii="Times" w:hAnsi="Times"/>
          </w:rPr>
          <w:t>This program can be combined with other financial support tools.</w:t>
        </w:r>
      </w:ins>
    </w:p>
    <w:p w:rsidR="00060996" w:rsidRDefault="00060996" w:rsidP="00060996">
      <w:pPr>
        <w:pStyle w:val="ListParagraph"/>
        <w:numPr>
          <w:ilvl w:val="0"/>
          <w:numId w:val="18"/>
        </w:numPr>
        <w:rPr>
          <w:ins w:id="208" w:author="Emily" w:date="2013-03-29T15:13:00Z"/>
          <w:rFonts w:ascii="Times" w:hAnsi="Times"/>
        </w:rPr>
      </w:pPr>
      <w:ins w:id="209" w:author="Emily" w:date="2013-03-29T15:04:00Z">
        <w:r>
          <w:rPr>
            <w:rFonts w:ascii="Times" w:hAnsi="Times"/>
          </w:rPr>
          <w:t>All public and state owned buildings will undergo an energy performance assessment by 2010</w:t>
        </w:r>
        <w:proofErr w:type="gramStart"/>
        <w:r>
          <w:rPr>
            <w:rFonts w:ascii="Times" w:hAnsi="Times"/>
          </w:rPr>
          <w:t>,  and</w:t>
        </w:r>
        <w:proofErr w:type="gramEnd"/>
        <w:r>
          <w:rPr>
            <w:rFonts w:ascii="Times" w:hAnsi="Times"/>
          </w:rPr>
          <w:t xml:space="preserve"> renovations will begin on these buildings in 2012 that should result in a 40% reduction in energy </w:t>
        </w:r>
      </w:ins>
      <w:ins w:id="210" w:author="Emily" w:date="2013-03-29T15:05:00Z">
        <w:r>
          <w:rPr>
            <w:rFonts w:ascii="Times" w:hAnsi="Times"/>
          </w:rPr>
          <w:t xml:space="preserve">consumption </w:t>
        </w:r>
      </w:ins>
      <w:ins w:id="211" w:author="Emily" w:date="2013-03-29T15:04:00Z">
        <w:r>
          <w:rPr>
            <w:rFonts w:ascii="Times" w:hAnsi="Times"/>
          </w:rPr>
          <w:t xml:space="preserve">and a 50% reduction of </w:t>
        </w:r>
      </w:ins>
      <w:ins w:id="212" w:author="Emily" w:date="2013-03-29T15:05:00Z">
        <w:r>
          <w:rPr>
            <w:rFonts w:ascii="Times" w:hAnsi="Times"/>
          </w:rPr>
          <w:t>greenhouse gas emissions within a period of 8 years.</w:t>
        </w:r>
      </w:ins>
    </w:p>
    <w:p w:rsidR="00060996" w:rsidRDefault="00060996" w:rsidP="00060996">
      <w:pPr>
        <w:pStyle w:val="ListParagraph"/>
        <w:numPr>
          <w:ilvl w:val="0"/>
          <w:numId w:val="18"/>
        </w:numPr>
        <w:rPr>
          <w:ins w:id="213" w:author="Emily" w:date="2013-03-29T15:16:00Z"/>
          <w:rFonts w:ascii="Times" w:hAnsi="Times"/>
        </w:rPr>
      </w:pPr>
      <w:ins w:id="214" w:author="Emily" w:date="2013-03-29T15:13:00Z">
        <w:r>
          <w:rPr>
            <w:rFonts w:ascii="Times" w:hAnsi="Times"/>
          </w:rPr>
          <w:t xml:space="preserve">The most energy intensive 800,000 social housing units will be renovated prior to 2020. </w:t>
        </w:r>
      </w:ins>
      <w:ins w:id="215" w:author="Emily" w:date="2013-03-29T15:14:00Z">
        <w:r w:rsidR="008C7304">
          <w:rPr>
            <w:rFonts w:ascii="Times" w:hAnsi="Times"/>
          </w:rPr>
          <w:t xml:space="preserve">Loans will be made available at a 1.9% interest rate </w:t>
        </w:r>
        <w:proofErr w:type="gramStart"/>
        <w:r w:rsidR="008C7304">
          <w:rPr>
            <w:rFonts w:ascii="Times" w:hAnsi="Times"/>
          </w:rPr>
          <w:t xml:space="preserve">between 2009-2010 to allow for the </w:t>
        </w:r>
      </w:ins>
      <w:ins w:id="216" w:author="Emily" w:date="2013-03-29T15:15:00Z">
        <w:r w:rsidR="008C7304">
          <w:rPr>
            <w:rFonts w:ascii="Times" w:hAnsi="Times"/>
          </w:rPr>
          <w:t xml:space="preserve">immediate </w:t>
        </w:r>
      </w:ins>
      <w:ins w:id="217" w:author="Emily" w:date="2013-03-29T15:14:00Z">
        <w:r w:rsidR="008C7304">
          <w:rPr>
            <w:rFonts w:ascii="Times" w:hAnsi="Times"/>
          </w:rPr>
          <w:t>renovation of 100,000 units</w:t>
        </w:r>
      </w:ins>
      <w:ins w:id="218" w:author="Emily" w:date="2013-03-29T15:15:00Z">
        <w:r w:rsidR="008C7304">
          <w:rPr>
            <w:rFonts w:ascii="Times" w:hAnsi="Times"/>
          </w:rPr>
          <w:t>,</w:t>
        </w:r>
        <w:proofErr w:type="gramEnd"/>
        <w:r w:rsidR="008C7304">
          <w:rPr>
            <w:rFonts w:ascii="Times" w:hAnsi="Times"/>
          </w:rPr>
          <w:t xml:space="preserve"> and upgrades will continue at a rate of 70,000</w:t>
        </w:r>
      </w:ins>
      <w:ins w:id="219" w:author="Emily" w:date="2013-03-29T15:16:00Z">
        <w:r w:rsidR="008C7304">
          <w:rPr>
            <w:rFonts w:ascii="Times" w:hAnsi="Times"/>
          </w:rPr>
          <w:t xml:space="preserve"> units per year.</w:t>
        </w:r>
      </w:ins>
    </w:p>
    <w:p w:rsidR="008C7304" w:rsidRDefault="008C7304" w:rsidP="008C7304">
      <w:pPr>
        <w:pStyle w:val="ListParagraph"/>
        <w:ind w:left="1440"/>
        <w:rPr>
          <w:ins w:id="220" w:author="Emily" w:date="2013-03-29T15:16:00Z"/>
          <w:rFonts w:ascii="Times" w:hAnsi="Times"/>
        </w:rPr>
      </w:pPr>
    </w:p>
    <w:p w:rsidR="008C7304" w:rsidRPr="008C7304" w:rsidRDefault="008C7304" w:rsidP="008C7304">
      <w:pPr>
        <w:pStyle w:val="ListParagraph"/>
        <w:numPr>
          <w:ilvl w:val="0"/>
          <w:numId w:val="17"/>
        </w:numPr>
        <w:rPr>
          <w:ins w:id="221" w:author="Emily" w:date="2013-03-29T14:58:00Z"/>
          <w:rFonts w:ascii="Times" w:hAnsi="Times"/>
        </w:rPr>
      </w:pPr>
      <w:ins w:id="222" w:author="Emily" w:date="2013-03-29T15:16:00Z">
        <w:r>
          <w:rPr>
            <w:rFonts w:ascii="Times" w:hAnsi="Times"/>
          </w:rPr>
          <w:t>Transportation</w:t>
        </w:r>
      </w:ins>
    </w:p>
    <w:p w:rsidR="001909CE" w:rsidRDefault="001909CE" w:rsidP="00291E9A">
      <w:pPr>
        <w:spacing w:beforeLines="1" w:before="2" w:afterLines="1" w:after="2"/>
        <w:rPr>
          <w:ins w:id="223" w:author="Emily" w:date="2013-03-29T15:16:00Z"/>
          <w:rFonts w:ascii="Times New Roman" w:hAnsi="Times New Roman"/>
        </w:rPr>
      </w:pPr>
    </w:p>
    <w:p w:rsidR="008C7304" w:rsidRDefault="008C7304" w:rsidP="008C7304">
      <w:pPr>
        <w:pStyle w:val="ListParagraph"/>
        <w:numPr>
          <w:ilvl w:val="0"/>
          <w:numId w:val="20"/>
        </w:numPr>
        <w:spacing w:beforeLines="1" w:before="2" w:afterLines="1" w:after="2"/>
        <w:rPr>
          <w:ins w:id="224" w:author="Emily" w:date="2013-03-29T15:17:00Z"/>
          <w:rFonts w:ascii="Times New Roman" w:hAnsi="Times New Roman"/>
        </w:rPr>
      </w:pPr>
      <w:ins w:id="225" w:author="Emily" w:date="2013-03-29T15:16:00Z">
        <w:r>
          <w:rPr>
            <w:rFonts w:ascii="Times New Roman" w:hAnsi="Times New Roman"/>
          </w:rPr>
          <w:t xml:space="preserve">2,000 km of high-speed rail will be built by 2020 and an additional 2,500km will be planned. </w:t>
        </w:r>
      </w:ins>
    </w:p>
    <w:p w:rsidR="008C7304" w:rsidRDefault="008C7304" w:rsidP="008C7304">
      <w:pPr>
        <w:pStyle w:val="ListParagraph"/>
        <w:numPr>
          <w:ilvl w:val="0"/>
          <w:numId w:val="20"/>
        </w:numPr>
        <w:spacing w:beforeLines="1" w:before="2" w:afterLines="1" w:after="2"/>
        <w:rPr>
          <w:ins w:id="226" w:author="Emily" w:date="2013-03-29T15:18:00Z"/>
          <w:rFonts w:ascii="Times New Roman" w:hAnsi="Times New Roman"/>
        </w:rPr>
      </w:pPr>
      <w:ins w:id="227" w:author="Emily" w:date="2013-03-29T15:18:00Z">
        <w:r>
          <w:rPr>
            <w:rFonts w:ascii="Times New Roman" w:hAnsi="Times New Roman"/>
          </w:rPr>
          <w:t xml:space="preserve">France will meet </w:t>
        </w:r>
      </w:ins>
      <w:ins w:id="228" w:author="Emily" w:date="2013-03-29T15:17:00Z">
        <w:r>
          <w:rPr>
            <w:rFonts w:ascii="Times New Roman" w:hAnsi="Times New Roman"/>
          </w:rPr>
          <w:t>the EU objective of reducing vehicle emission to 120g CO2/km.</w:t>
        </w:r>
      </w:ins>
    </w:p>
    <w:p w:rsidR="008C7304" w:rsidRDefault="008C7304" w:rsidP="008C7304">
      <w:pPr>
        <w:pStyle w:val="ListParagraph"/>
        <w:numPr>
          <w:ilvl w:val="0"/>
          <w:numId w:val="20"/>
        </w:numPr>
        <w:spacing w:beforeLines="1" w:before="2" w:afterLines="1" w:after="2"/>
        <w:rPr>
          <w:ins w:id="229" w:author="Emily" w:date="2013-03-29T15:21:00Z"/>
          <w:rFonts w:ascii="Times New Roman" w:hAnsi="Times New Roman"/>
        </w:rPr>
      </w:pPr>
      <w:ins w:id="230" w:author="Emily" w:date="2013-03-29T15:20:00Z">
        <w:r>
          <w:rPr>
            <w:rFonts w:ascii="Times New Roman" w:hAnsi="Times New Roman"/>
          </w:rPr>
          <w:t>The “</w:t>
        </w:r>
        <w:r>
          <w:rPr>
            <w:rFonts w:ascii="Times New Roman" w:hAnsi="Times New Roman"/>
            <w:i/>
          </w:rPr>
          <w:t>bonus-</w:t>
        </w:r>
        <w:proofErr w:type="spellStart"/>
        <w:r>
          <w:rPr>
            <w:rFonts w:ascii="Times New Roman" w:hAnsi="Times New Roman"/>
            <w:i/>
          </w:rPr>
          <w:t>malus</w:t>
        </w:r>
        <w:proofErr w:type="spellEnd"/>
        <w:r>
          <w:rPr>
            <w:rFonts w:ascii="Times New Roman" w:hAnsi="Times New Roman"/>
            <w:i/>
          </w:rPr>
          <w:t xml:space="preserve">” </w:t>
        </w:r>
      </w:ins>
      <w:ins w:id="231" w:author="Emily" w:date="2013-03-29T15:24:00Z">
        <w:r w:rsidR="0032243B">
          <w:rPr>
            <w:rFonts w:ascii="Times New Roman" w:hAnsi="Times New Roman"/>
          </w:rPr>
          <w:t xml:space="preserve">program </w:t>
        </w:r>
      </w:ins>
      <w:ins w:id="232" w:author="Emily" w:date="2013-03-29T15:18:00Z">
        <w:r>
          <w:rPr>
            <w:rFonts w:ascii="Times New Roman" w:hAnsi="Times New Roman"/>
          </w:rPr>
          <w:t>in pla</w:t>
        </w:r>
      </w:ins>
      <w:ins w:id="233" w:author="Emily" w:date="2013-03-29T15:19:00Z">
        <w:r>
          <w:rPr>
            <w:rFonts w:ascii="Times New Roman" w:hAnsi="Times New Roman"/>
          </w:rPr>
          <w:t>c</w:t>
        </w:r>
      </w:ins>
      <w:ins w:id="234" w:author="Emily" w:date="2013-03-29T15:18:00Z">
        <w:r>
          <w:rPr>
            <w:rFonts w:ascii="Times New Roman" w:hAnsi="Times New Roman"/>
          </w:rPr>
          <w:t xml:space="preserve">e since January 2008 </w:t>
        </w:r>
      </w:ins>
      <w:ins w:id="235" w:author="Emily" w:date="2013-03-29T15:21:00Z">
        <w:r w:rsidR="0032243B">
          <w:rPr>
            <w:rFonts w:ascii="Times New Roman" w:hAnsi="Times New Roman"/>
          </w:rPr>
          <w:t xml:space="preserve">provides a </w:t>
        </w:r>
      </w:ins>
      <w:ins w:id="236" w:author="Emily" w:date="2013-03-29T15:24:00Z">
        <w:r w:rsidR="0032243B">
          <w:rPr>
            <w:rFonts w:ascii="Times New Roman" w:hAnsi="Times New Roman"/>
          </w:rPr>
          <w:t xml:space="preserve">credit for the </w:t>
        </w:r>
      </w:ins>
      <w:ins w:id="237" w:author="Emily" w:date="2013-03-29T15:19:00Z">
        <w:r>
          <w:rPr>
            <w:rFonts w:ascii="Times New Roman" w:hAnsi="Times New Roman"/>
          </w:rPr>
          <w:t xml:space="preserve">purchase of low-emitting </w:t>
        </w:r>
        <w:proofErr w:type="gramStart"/>
        <w:r>
          <w:rPr>
            <w:rFonts w:ascii="Times New Roman" w:hAnsi="Times New Roman"/>
          </w:rPr>
          <w:t>vehicles</w:t>
        </w:r>
      </w:ins>
      <w:ins w:id="238" w:author="Emily" w:date="2013-03-29T15:18:00Z">
        <w:r>
          <w:rPr>
            <w:rFonts w:ascii="Times New Roman" w:hAnsi="Times New Roman"/>
          </w:rPr>
          <w:t xml:space="preserve"> </w:t>
        </w:r>
      </w:ins>
      <w:ins w:id="239" w:author="Emily" w:date="2013-03-29T15:21:00Z">
        <w:r>
          <w:rPr>
            <w:rFonts w:ascii="Times New Roman" w:hAnsi="Times New Roman"/>
          </w:rPr>
          <w:t xml:space="preserve"> (</w:t>
        </w:r>
        <w:proofErr w:type="gramEnd"/>
        <w:r>
          <w:rPr>
            <w:rFonts w:ascii="Times New Roman" w:hAnsi="Times New Roman"/>
          </w:rPr>
          <w:t>less than 130g CO2/km) and imposes a tax on purchase of vehicles emitting more than 160g CO2/km.</w:t>
        </w:r>
      </w:ins>
    </w:p>
    <w:p w:rsidR="008C7304" w:rsidRDefault="008C7304" w:rsidP="008C7304">
      <w:pPr>
        <w:pStyle w:val="ListParagraph"/>
        <w:numPr>
          <w:ilvl w:val="0"/>
          <w:numId w:val="20"/>
        </w:numPr>
        <w:spacing w:beforeLines="1" w:before="2" w:afterLines="1" w:after="2"/>
        <w:rPr>
          <w:ins w:id="240" w:author="Emily" w:date="2013-03-29T15:23:00Z"/>
          <w:rFonts w:ascii="Times New Roman" w:hAnsi="Times New Roman"/>
        </w:rPr>
      </w:pPr>
      <w:ins w:id="241" w:author="Emily" w:date="2013-03-29T15:22:00Z">
        <w:r>
          <w:rPr>
            <w:rFonts w:ascii="Times New Roman" w:hAnsi="Times New Roman"/>
          </w:rPr>
          <w:t xml:space="preserve">France had the objective of a 5.75% biofuel mix </w:t>
        </w:r>
        <w:proofErr w:type="gramStart"/>
        <w:r>
          <w:rPr>
            <w:rFonts w:ascii="Times New Roman" w:hAnsi="Times New Roman"/>
          </w:rPr>
          <w:t>between 2001-2008,</w:t>
        </w:r>
        <w:proofErr w:type="gramEnd"/>
        <w:r>
          <w:rPr>
            <w:rFonts w:ascii="Times New Roman" w:hAnsi="Times New Roman"/>
          </w:rPr>
          <w:t xml:space="preserve"> and increased the target to 7% in 2010 and 10% by 2015. </w:t>
        </w:r>
      </w:ins>
      <w:ins w:id="242" w:author="Emily" w:date="2013-03-29T15:23:00Z">
        <w:r>
          <w:rPr>
            <w:rFonts w:ascii="Times New Roman" w:hAnsi="Times New Roman"/>
          </w:rPr>
          <w:t xml:space="preserve">To reach these objectives, a general tax on polluting activities (TGAP) </w:t>
        </w:r>
      </w:ins>
      <w:ins w:id="243" w:author="Emily" w:date="2013-03-29T15:25:00Z">
        <w:r w:rsidR="0032243B">
          <w:rPr>
            <w:rFonts w:ascii="Times New Roman" w:hAnsi="Times New Roman"/>
          </w:rPr>
          <w:t>will be imposed on operators not respecting this fuel mix ratio and an exemption program on the domestic tax for petroleum produc</w:t>
        </w:r>
      </w:ins>
      <w:ins w:id="244" w:author="Emily" w:date="2013-03-29T15:27:00Z">
        <w:r w:rsidR="0032243B">
          <w:rPr>
            <w:rFonts w:ascii="Times New Roman" w:hAnsi="Times New Roman"/>
          </w:rPr>
          <w:t>ts (TIPP)</w:t>
        </w:r>
      </w:ins>
      <w:ins w:id="245" w:author="Emily" w:date="2013-03-29T15:28:00Z">
        <w:r w:rsidR="0032243B">
          <w:rPr>
            <w:rFonts w:ascii="Times New Roman" w:hAnsi="Times New Roman"/>
          </w:rPr>
          <w:t xml:space="preserve"> for biofuels will be implemented.</w:t>
        </w:r>
      </w:ins>
    </w:p>
    <w:p w:rsidR="008C7304" w:rsidRDefault="008C7304" w:rsidP="008C7304">
      <w:pPr>
        <w:pStyle w:val="ListParagraph"/>
        <w:numPr>
          <w:ilvl w:val="0"/>
          <w:numId w:val="17"/>
        </w:numPr>
        <w:spacing w:beforeLines="1" w:before="2" w:afterLines="1" w:after="2"/>
        <w:rPr>
          <w:ins w:id="246" w:author="Emily" w:date="2013-03-29T15:23:00Z"/>
          <w:rFonts w:ascii="Times New Roman" w:hAnsi="Times New Roman"/>
        </w:rPr>
      </w:pPr>
      <w:ins w:id="247" w:author="Emily" w:date="2013-03-29T15:23:00Z">
        <w:r>
          <w:rPr>
            <w:rFonts w:ascii="Times New Roman" w:hAnsi="Times New Roman"/>
          </w:rPr>
          <w:t>Industry</w:t>
        </w:r>
      </w:ins>
    </w:p>
    <w:p w:rsidR="0032243B" w:rsidRDefault="0032243B" w:rsidP="00FE5DB5">
      <w:pPr>
        <w:pStyle w:val="ListParagraph"/>
        <w:numPr>
          <w:ilvl w:val="0"/>
          <w:numId w:val="21"/>
        </w:numPr>
        <w:spacing w:beforeLines="1" w:before="2" w:afterLines="1" w:after="2"/>
        <w:rPr>
          <w:ins w:id="248" w:author="Emily" w:date="2013-03-29T15:32:00Z"/>
          <w:rFonts w:ascii="Times New Roman" w:hAnsi="Times New Roman"/>
        </w:rPr>
      </w:pPr>
      <w:ins w:id="249" w:author="Emily" w:date="2013-03-29T15:29:00Z">
        <w:r>
          <w:rPr>
            <w:rFonts w:ascii="Times New Roman" w:hAnsi="Times New Roman"/>
          </w:rPr>
          <w:t xml:space="preserve">The 2005 directive creating a cap and trade system will be reviewed. </w:t>
        </w:r>
      </w:ins>
      <w:ins w:id="250" w:author="Emily" w:date="2013-03-29T15:30:00Z">
        <w:r>
          <w:rPr>
            <w:rFonts w:ascii="Times New Roman" w:hAnsi="Times New Roman"/>
          </w:rPr>
          <w:t>This review was adopted by the European Parliament and Council in December 2008. It will allow the implementation period to be extended, to harmoni</w:t>
        </w:r>
      </w:ins>
      <w:ins w:id="251" w:author="Emily" w:date="2013-03-29T15:31:00Z">
        <w:r>
          <w:rPr>
            <w:rFonts w:ascii="Times New Roman" w:hAnsi="Times New Roman"/>
          </w:rPr>
          <w:t>z</w:t>
        </w:r>
      </w:ins>
      <w:ins w:id="252" w:author="Emily" w:date="2013-03-29T15:30:00Z">
        <w:r>
          <w:rPr>
            <w:rFonts w:ascii="Times New Roman" w:hAnsi="Times New Roman"/>
          </w:rPr>
          <w:t>e the system of quota allocation and to reinforce the objectives of reducing greenhouse gas emissions in this sector.</w:t>
        </w:r>
      </w:ins>
      <w:ins w:id="253" w:author="Emily" w:date="2013-03-29T15:31:00Z">
        <w:r>
          <w:rPr>
            <w:rFonts w:ascii="Times New Roman" w:hAnsi="Times New Roman"/>
          </w:rPr>
          <w:t xml:space="preserve"> This measure will achieve, at the European level a 21% reduction of emission</w:t>
        </w:r>
      </w:ins>
      <w:ins w:id="254" w:author="Emily" w:date="2013-03-29T15:32:00Z">
        <w:r>
          <w:rPr>
            <w:rFonts w:ascii="Times New Roman" w:hAnsi="Times New Roman"/>
          </w:rPr>
          <w:t>s in this sector</w:t>
        </w:r>
      </w:ins>
      <w:ins w:id="255" w:author="Emily" w:date="2013-03-29T15:31:00Z">
        <w:r>
          <w:rPr>
            <w:rFonts w:ascii="Times New Roman" w:hAnsi="Times New Roman"/>
          </w:rPr>
          <w:t xml:space="preserve"> </w:t>
        </w:r>
        <w:proofErr w:type="gramStart"/>
        <w:r>
          <w:rPr>
            <w:rFonts w:ascii="Times New Roman" w:hAnsi="Times New Roman"/>
          </w:rPr>
          <w:t>between 2005-2020</w:t>
        </w:r>
      </w:ins>
      <w:ins w:id="256" w:author="Emily" w:date="2013-03-29T15:32:00Z">
        <w:r>
          <w:rPr>
            <w:rFonts w:ascii="Times New Roman" w:hAnsi="Times New Roman"/>
          </w:rPr>
          <w:t xml:space="preserve"> (1990 levels)</w:t>
        </w:r>
      </w:ins>
      <w:proofErr w:type="gramEnd"/>
      <w:ins w:id="257" w:author="Emily" w:date="2013-03-29T15:31:00Z">
        <w:r>
          <w:rPr>
            <w:rFonts w:ascii="Times New Roman" w:hAnsi="Times New Roman"/>
          </w:rPr>
          <w:t>.</w:t>
        </w:r>
      </w:ins>
    </w:p>
    <w:p w:rsidR="00960058" w:rsidRPr="0032243B" w:rsidRDefault="0032243B" w:rsidP="00FE5DB5">
      <w:pPr>
        <w:pStyle w:val="ListParagraph"/>
        <w:numPr>
          <w:ilvl w:val="0"/>
          <w:numId w:val="17"/>
        </w:numPr>
        <w:spacing w:beforeLines="1" w:before="2" w:afterLines="1" w:after="2"/>
        <w:rPr>
          <w:ins w:id="258" w:author="Emily" w:date="2013-03-29T15:33:00Z"/>
          <w:rFonts w:ascii="Times New Roman" w:hAnsi="Times New Roman"/>
          <w:szCs w:val="20"/>
        </w:rPr>
      </w:pPr>
      <w:ins w:id="259" w:author="Emily" w:date="2013-03-29T15:33:00Z">
        <w:r>
          <w:rPr>
            <w:rFonts w:ascii="Times New Roman" w:hAnsi="Times New Roman"/>
          </w:rPr>
          <w:t>Energy</w:t>
        </w:r>
      </w:ins>
    </w:p>
    <w:p w:rsidR="0032243B" w:rsidRDefault="0032243B" w:rsidP="00FE5DB5">
      <w:pPr>
        <w:pStyle w:val="ListParagraph"/>
        <w:numPr>
          <w:ilvl w:val="0"/>
          <w:numId w:val="21"/>
        </w:numPr>
        <w:spacing w:beforeLines="1" w:before="2" w:afterLines="1" w:after="2"/>
        <w:rPr>
          <w:ins w:id="260" w:author="Emily" w:date="2013-03-29T15:34:00Z"/>
          <w:rFonts w:ascii="Times New Roman" w:hAnsi="Times New Roman"/>
          <w:szCs w:val="20"/>
        </w:rPr>
      </w:pPr>
      <w:ins w:id="261" w:author="Emily" w:date="2013-03-29T15:33:00Z">
        <w:r>
          <w:rPr>
            <w:rFonts w:ascii="Times New Roman" w:hAnsi="Times New Roman"/>
            <w:szCs w:val="20"/>
          </w:rPr>
          <w:t>Certificates of Energy Efficiency, in place since 2006, will be expanded.</w:t>
        </w:r>
      </w:ins>
    </w:p>
    <w:p w:rsidR="00C016E0" w:rsidRDefault="00C016E0" w:rsidP="00FE5DB5">
      <w:pPr>
        <w:pStyle w:val="ListParagraph"/>
        <w:numPr>
          <w:ilvl w:val="0"/>
          <w:numId w:val="21"/>
        </w:numPr>
        <w:spacing w:beforeLines="1" w:before="2" w:afterLines="1" w:after="2"/>
        <w:rPr>
          <w:ins w:id="262" w:author="Emily" w:date="2013-03-29T15:34:00Z"/>
          <w:rFonts w:ascii="Times New Roman" w:hAnsi="Times New Roman"/>
          <w:szCs w:val="20"/>
        </w:rPr>
      </w:pPr>
      <w:ins w:id="263" w:author="Emily" w:date="2013-03-29T15:34:00Z">
        <w:r>
          <w:rPr>
            <w:rFonts w:ascii="Times New Roman" w:hAnsi="Times New Roman"/>
            <w:szCs w:val="20"/>
          </w:rPr>
          <w:t>The “</w:t>
        </w:r>
        <w:proofErr w:type="spellStart"/>
        <w:r>
          <w:rPr>
            <w:rFonts w:ascii="Times New Roman" w:hAnsi="Times New Roman"/>
            <w:szCs w:val="20"/>
          </w:rPr>
          <w:t>Ecoconception</w:t>
        </w:r>
        <w:proofErr w:type="spellEnd"/>
        <w:r>
          <w:rPr>
            <w:rFonts w:ascii="Times New Roman" w:hAnsi="Times New Roman"/>
            <w:szCs w:val="20"/>
          </w:rPr>
          <w:t>” Directive will be implemented:</w:t>
        </w:r>
      </w:ins>
    </w:p>
    <w:p w:rsidR="00C016E0" w:rsidRDefault="00C016E0" w:rsidP="00FE5DB5">
      <w:pPr>
        <w:pStyle w:val="ListParagraph"/>
        <w:numPr>
          <w:ilvl w:val="1"/>
          <w:numId w:val="21"/>
        </w:numPr>
        <w:spacing w:beforeLines="1" w:before="2" w:afterLines="1" w:after="2"/>
        <w:rPr>
          <w:ins w:id="264" w:author="Emily" w:date="2013-03-29T15:40:00Z"/>
          <w:rFonts w:ascii="Times New Roman" w:hAnsi="Times New Roman"/>
          <w:szCs w:val="20"/>
        </w:rPr>
      </w:pPr>
      <w:ins w:id="265" w:author="Emily" w:date="2013-03-29T15:35:00Z">
        <w:r>
          <w:rPr>
            <w:rFonts w:ascii="Times New Roman" w:hAnsi="Times New Roman"/>
            <w:szCs w:val="20"/>
          </w:rPr>
          <w:t>Completely retiring incandescent light</w:t>
        </w:r>
      </w:ins>
      <w:ins w:id="266" w:author="Emily" w:date="2013-03-29T15:36:00Z">
        <w:r>
          <w:rPr>
            <w:rFonts w:ascii="Times New Roman" w:hAnsi="Times New Roman"/>
            <w:szCs w:val="20"/>
          </w:rPr>
          <w:t xml:space="preserve"> </w:t>
        </w:r>
      </w:ins>
      <w:ins w:id="267" w:author="Emily" w:date="2013-03-29T15:35:00Z">
        <w:r>
          <w:rPr>
            <w:rFonts w:ascii="Times New Roman" w:hAnsi="Times New Roman"/>
            <w:szCs w:val="20"/>
          </w:rPr>
          <w:t>bulbs by 2012.</w:t>
        </w:r>
      </w:ins>
    </w:p>
    <w:p w:rsidR="00C016E0" w:rsidRPr="00FE5DB5" w:rsidRDefault="00C016E0" w:rsidP="00FE5DB5">
      <w:pPr>
        <w:pStyle w:val="ListParagraph"/>
        <w:numPr>
          <w:ilvl w:val="1"/>
          <w:numId w:val="21"/>
        </w:numPr>
        <w:spacing w:beforeLines="1" w:before="2" w:afterLines="1" w:after="2"/>
        <w:rPr>
          <w:ins w:id="268" w:author="Emily" w:date="2013-03-29T15:36:00Z"/>
          <w:rFonts w:ascii="Times New Roman" w:hAnsi="Times New Roman"/>
          <w:szCs w:val="20"/>
        </w:rPr>
      </w:pPr>
      <w:ins w:id="269" w:author="Emily" w:date="2013-03-29T15:40:00Z">
        <w:r>
          <w:rPr>
            <w:rFonts w:ascii="Times New Roman" w:hAnsi="Times New Roman"/>
            <w:szCs w:val="20"/>
          </w:rPr>
          <w:t xml:space="preserve">Limiting the consumption of </w:t>
        </w:r>
      </w:ins>
      <w:ins w:id="270" w:author="Emily" w:date="2013-03-29T15:41:00Z">
        <w:r>
          <w:rPr>
            <w:rFonts w:ascii="Times New Roman" w:hAnsi="Times New Roman"/>
            <w:szCs w:val="20"/>
          </w:rPr>
          <w:t>single</w:t>
        </w:r>
      </w:ins>
      <w:ins w:id="271" w:author="Emily" w:date="2013-03-29T15:40:00Z">
        <w:r>
          <w:rPr>
            <w:rFonts w:ascii="Times New Roman" w:hAnsi="Times New Roman"/>
            <w:szCs w:val="20"/>
          </w:rPr>
          <w:t xml:space="preserve"> digital decoders to 1W by 2010 and 0.5W by 2012.</w:t>
        </w:r>
      </w:ins>
    </w:p>
    <w:p w:rsidR="00C016E0" w:rsidRDefault="00C016E0" w:rsidP="00FE5DB5">
      <w:pPr>
        <w:pStyle w:val="ListParagraph"/>
        <w:numPr>
          <w:ilvl w:val="1"/>
          <w:numId w:val="21"/>
        </w:numPr>
        <w:spacing w:beforeLines="1" w:before="2" w:afterLines="1" w:after="2"/>
        <w:rPr>
          <w:ins w:id="272" w:author="Emily" w:date="2013-03-29T15:41:00Z"/>
          <w:rFonts w:ascii="Times New Roman" w:hAnsi="Times New Roman"/>
          <w:szCs w:val="20"/>
        </w:rPr>
      </w:pPr>
      <w:ins w:id="273" w:author="Emily" w:date="2013-03-29T15:38:00Z">
        <w:r>
          <w:rPr>
            <w:rFonts w:ascii="Times New Roman" w:hAnsi="Times New Roman"/>
            <w:szCs w:val="20"/>
          </w:rPr>
          <w:t>Improving the performance of electric chargers and external power supplies.</w:t>
        </w:r>
      </w:ins>
    </w:p>
    <w:p w:rsidR="00C016E0" w:rsidRDefault="00C016E0" w:rsidP="00FE5DB5">
      <w:pPr>
        <w:pStyle w:val="ListParagraph"/>
        <w:numPr>
          <w:ilvl w:val="0"/>
          <w:numId w:val="21"/>
        </w:numPr>
        <w:spacing w:beforeLines="1" w:before="2" w:afterLines="1" w:after="2"/>
        <w:rPr>
          <w:ins w:id="274" w:author="Emily" w:date="2013-03-29T15:42:00Z"/>
          <w:rFonts w:ascii="Times New Roman" w:hAnsi="Times New Roman"/>
          <w:szCs w:val="20"/>
        </w:rPr>
      </w:pPr>
      <w:ins w:id="275" w:author="Emily" w:date="2013-03-29T15:41:00Z">
        <w:r>
          <w:rPr>
            <w:rFonts w:ascii="Times New Roman" w:hAnsi="Times New Roman"/>
            <w:szCs w:val="20"/>
          </w:rPr>
          <w:t xml:space="preserve">Developing renewable energy to achieve 23% mix in energy consumption by 2020 by increasing the annual production of renewable energy by 20 million tons of </w:t>
        </w:r>
      </w:ins>
      <w:ins w:id="276" w:author="Emily" w:date="2013-03-29T15:42:00Z">
        <w:r>
          <w:rPr>
            <w:rFonts w:ascii="Times New Roman" w:hAnsi="Times New Roman"/>
            <w:szCs w:val="20"/>
          </w:rPr>
          <w:t>oil e</w:t>
        </w:r>
      </w:ins>
      <w:ins w:id="277" w:author="Emily" w:date="2013-03-29T15:41:00Z">
        <w:r>
          <w:rPr>
            <w:rFonts w:ascii="Times New Roman" w:hAnsi="Times New Roman"/>
            <w:szCs w:val="20"/>
          </w:rPr>
          <w:t>quivalent.</w:t>
        </w:r>
      </w:ins>
    </w:p>
    <w:p w:rsidR="00C016E0" w:rsidRDefault="00C016E0" w:rsidP="00FE5DB5">
      <w:pPr>
        <w:pStyle w:val="ListParagraph"/>
        <w:numPr>
          <w:ilvl w:val="1"/>
          <w:numId w:val="21"/>
        </w:numPr>
        <w:spacing w:beforeLines="1" w:before="2" w:afterLines="1" w:after="2"/>
        <w:rPr>
          <w:ins w:id="278" w:author="Emily" w:date="2013-03-29T15:44:00Z"/>
          <w:rFonts w:ascii="Times New Roman" w:hAnsi="Times New Roman"/>
          <w:szCs w:val="20"/>
        </w:rPr>
      </w:pPr>
      <w:ins w:id="279" w:author="Emily" w:date="2013-03-29T15:43:00Z">
        <w:r>
          <w:rPr>
            <w:rFonts w:ascii="Times New Roman" w:hAnsi="Times New Roman"/>
            <w:szCs w:val="20"/>
          </w:rPr>
          <w:t>Renewable Heat Fund (</w:t>
        </w:r>
        <w:proofErr w:type="spellStart"/>
        <w:r>
          <w:rPr>
            <w:rFonts w:ascii="Times New Roman" w:hAnsi="Times New Roman"/>
            <w:i/>
            <w:szCs w:val="20"/>
          </w:rPr>
          <w:t>Fonds</w:t>
        </w:r>
        <w:proofErr w:type="spellEnd"/>
        <w:r>
          <w:rPr>
            <w:rFonts w:ascii="Times New Roman" w:hAnsi="Times New Roman"/>
            <w:i/>
            <w:szCs w:val="20"/>
          </w:rPr>
          <w:t xml:space="preserve"> </w:t>
        </w:r>
        <w:proofErr w:type="spellStart"/>
        <w:r>
          <w:rPr>
            <w:rFonts w:ascii="Times New Roman" w:hAnsi="Times New Roman"/>
            <w:i/>
            <w:szCs w:val="20"/>
          </w:rPr>
          <w:t>chaleur</w:t>
        </w:r>
        <w:proofErr w:type="spellEnd"/>
        <w:r>
          <w:rPr>
            <w:rFonts w:ascii="Times New Roman" w:hAnsi="Times New Roman"/>
            <w:i/>
            <w:szCs w:val="20"/>
          </w:rPr>
          <w:t xml:space="preserve"> </w:t>
        </w:r>
        <w:proofErr w:type="spellStart"/>
        <w:r>
          <w:rPr>
            <w:rFonts w:ascii="Times New Roman" w:hAnsi="Times New Roman"/>
            <w:i/>
            <w:szCs w:val="20"/>
          </w:rPr>
          <w:t>renouvelable</w:t>
        </w:r>
        <w:proofErr w:type="spellEnd"/>
        <w:r>
          <w:rPr>
            <w:rFonts w:ascii="Times New Roman" w:hAnsi="Times New Roman"/>
            <w:i/>
            <w:szCs w:val="20"/>
          </w:rPr>
          <w:t>)</w:t>
        </w:r>
        <w:r>
          <w:rPr>
            <w:rFonts w:ascii="Times New Roman" w:hAnsi="Times New Roman"/>
            <w:szCs w:val="20"/>
          </w:rPr>
          <w:t>: this program created a fund of 1 billion euros for 2009-2011 to develop renewable sources such a wood, geothermal, and solar to be used for heating</w:t>
        </w:r>
      </w:ins>
      <w:ins w:id="280" w:author="Emily" w:date="2013-03-29T15:44:00Z">
        <w:r w:rsidR="004F7B08">
          <w:rPr>
            <w:rFonts w:ascii="Times New Roman" w:hAnsi="Times New Roman"/>
            <w:szCs w:val="20"/>
          </w:rPr>
          <w:t xml:space="preserve"> in the tertiary sector and in industry,</w:t>
        </w:r>
      </w:ins>
    </w:p>
    <w:p w:rsidR="004F7B08" w:rsidRDefault="004F7B08" w:rsidP="00FE5DB5">
      <w:pPr>
        <w:pStyle w:val="ListParagraph"/>
        <w:numPr>
          <w:ilvl w:val="1"/>
          <w:numId w:val="21"/>
        </w:numPr>
        <w:spacing w:beforeLines="1" w:before="2" w:afterLines="1" w:after="2"/>
        <w:rPr>
          <w:ins w:id="281" w:author="Emily" w:date="2013-03-29T15:46:00Z"/>
          <w:rFonts w:ascii="Times New Roman" w:hAnsi="Times New Roman"/>
          <w:szCs w:val="20"/>
        </w:rPr>
      </w:pPr>
      <w:ins w:id="282" w:author="Emily" w:date="2013-03-29T15:45:00Z">
        <w:r>
          <w:rPr>
            <w:rFonts w:ascii="Times New Roman" w:hAnsi="Times New Roman"/>
            <w:szCs w:val="20"/>
          </w:rPr>
          <w:t>Tax credit for sustainable development that promotes the purchase of solar water heaters</w:t>
        </w:r>
      </w:ins>
      <w:ins w:id="283" w:author="Emily" w:date="2013-03-29T15:46:00Z">
        <w:r>
          <w:rPr>
            <w:rFonts w:ascii="Times New Roman" w:hAnsi="Times New Roman"/>
            <w:szCs w:val="20"/>
          </w:rPr>
          <w:t xml:space="preserve"> and solar panels was extended until 2012.</w:t>
        </w:r>
      </w:ins>
    </w:p>
    <w:p w:rsidR="004F7B08" w:rsidRDefault="004F7B08" w:rsidP="00FE5DB5">
      <w:pPr>
        <w:pStyle w:val="ListParagraph"/>
        <w:numPr>
          <w:ilvl w:val="1"/>
          <w:numId w:val="21"/>
        </w:numPr>
        <w:spacing w:beforeLines="1" w:before="2" w:afterLines="1" w:after="2"/>
        <w:rPr>
          <w:ins w:id="284" w:author="Emily" w:date="2013-03-29T15:46:00Z"/>
          <w:rFonts w:ascii="Times New Roman" w:hAnsi="Times New Roman"/>
          <w:szCs w:val="20"/>
        </w:rPr>
      </w:pPr>
      <w:ins w:id="285" w:author="Emily" w:date="2013-03-29T15:46:00Z">
        <w:r>
          <w:rPr>
            <w:rFonts w:ascii="Times New Roman" w:hAnsi="Times New Roman"/>
            <w:szCs w:val="20"/>
          </w:rPr>
          <w:t>The construction of new biomass plants with a capacity of 250MW.</w:t>
        </w:r>
      </w:ins>
    </w:p>
    <w:p w:rsidR="004F7B08" w:rsidRDefault="004F7B08" w:rsidP="00FE5DB5">
      <w:pPr>
        <w:pStyle w:val="ListParagraph"/>
        <w:numPr>
          <w:ilvl w:val="1"/>
          <w:numId w:val="21"/>
        </w:numPr>
        <w:spacing w:beforeLines="1" w:before="2" w:afterLines="1" w:after="2"/>
        <w:rPr>
          <w:ins w:id="286" w:author="Emily" w:date="2013-03-29T15:48:00Z"/>
          <w:rFonts w:ascii="Times New Roman" w:hAnsi="Times New Roman"/>
          <w:szCs w:val="20"/>
        </w:rPr>
      </w:pPr>
      <w:ins w:id="287" w:author="Emily" w:date="2013-03-29T15:47:00Z">
        <w:r>
          <w:rPr>
            <w:rFonts w:ascii="Times New Roman" w:hAnsi="Times New Roman"/>
            <w:szCs w:val="20"/>
          </w:rPr>
          <w:t xml:space="preserve">Increasing the capacity of geothermal energy </w:t>
        </w:r>
        <w:proofErr w:type="spellStart"/>
        <w:r>
          <w:rPr>
            <w:rFonts w:ascii="Times New Roman" w:hAnsi="Times New Roman"/>
            <w:szCs w:val="20"/>
          </w:rPr>
          <w:t>sixfold</w:t>
        </w:r>
        <w:proofErr w:type="spellEnd"/>
        <w:r>
          <w:rPr>
            <w:rFonts w:ascii="Times New Roman" w:hAnsi="Times New Roman"/>
            <w:szCs w:val="20"/>
          </w:rPr>
          <w:t xml:space="preserve"> by 2020, by providing 2 million </w:t>
        </w:r>
      </w:ins>
      <w:ins w:id="288" w:author="Emily" w:date="2013-03-29T15:48:00Z">
        <w:r>
          <w:rPr>
            <w:rFonts w:ascii="Times New Roman" w:hAnsi="Times New Roman"/>
            <w:szCs w:val="20"/>
          </w:rPr>
          <w:t>homes with heat pumps.</w:t>
        </w:r>
      </w:ins>
    </w:p>
    <w:p w:rsidR="004F7B08" w:rsidRDefault="004F7B08" w:rsidP="00FE5DB5">
      <w:pPr>
        <w:pStyle w:val="ListParagraph"/>
        <w:numPr>
          <w:ilvl w:val="1"/>
          <w:numId w:val="21"/>
        </w:numPr>
        <w:spacing w:beforeLines="1" w:before="2" w:afterLines="1" w:after="2"/>
        <w:rPr>
          <w:ins w:id="289" w:author="Emily" w:date="2013-03-29T15:50:00Z"/>
          <w:rFonts w:ascii="Times New Roman" w:hAnsi="Times New Roman"/>
          <w:szCs w:val="20"/>
        </w:rPr>
      </w:pPr>
      <w:ins w:id="290" w:author="Emily" w:date="2013-03-29T15:49:00Z">
        <w:r>
          <w:rPr>
            <w:rFonts w:ascii="Times New Roman" w:hAnsi="Times New Roman"/>
            <w:szCs w:val="20"/>
          </w:rPr>
          <w:t>A fixed tariff for wind energy and improving the planning and consultation process for new wind turbines</w:t>
        </w:r>
      </w:ins>
      <w:ins w:id="291" w:author="Emily" w:date="2013-03-29T15:50:00Z">
        <w:r>
          <w:rPr>
            <w:rFonts w:ascii="Times New Roman" w:hAnsi="Times New Roman"/>
            <w:szCs w:val="20"/>
          </w:rPr>
          <w:t>; simplification of the process for developing off-shore wind energy.</w:t>
        </w:r>
      </w:ins>
    </w:p>
    <w:p w:rsidR="004F7B08" w:rsidRDefault="004F7B08" w:rsidP="00FE5DB5">
      <w:pPr>
        <w:pStyle w:val="ListParagraph"/>
        <w:numPr>
          <w:ilvl w:val="1"/>
          <w:numId w:val="21"/>
        </w:numPr>
        <w:spacing w:beforeLines="1" w:before="2" w:afterLines="1" w:after="2"/>
        <w:rPr>
          <w:ins w:id="292" w:author="Emily" w:date="2013-03-29T15:52:00Z"/>
          <w:rFonts w:ascii="Times New Roman" w:hAnsi="Times New Roman"/>
          <w:szCs w:val="20"/>
        </w:rPr>
      </w:pPr>
      <w:ins w:id="293" w:author="Emily" w:date="2013-03-29T15:50:00Z">
        <w:r>
          <w:rPr>
            <w:rFonts w:ascii="Times New Roman" w:hAnsi="Times New Roman"/>
            <w:szCs w:val="20"/>
          </w:rPr>
          <w:t xml:space="preserve">For </w:t>
        </w:r>
      </w:ins>
      <w:ins w:id="294" w:author="Emily" w:date="2013-03-29T15:52:00Z">
        <w:r>
          <w:rPr>
            <w:rFonts w:ascii="Times New Roman" w:hAnsi="Times New Roman"/>
            <w:szCs w:val="20"/>
          </w:rPr>
          <w:t>solar energy</w:t>
        </w:r>
      </w:ins>
    </w:p>
    <w:p w:rsidR="004F7B08" w:rsidRDefault="004F7B08" w:rsidP="00FE5DB5">
      <w:pPr>
        <w:pStyle w:val="ListParagraph"/>
        <w:numPr>
          <w:ilvl w:val="2"/>
          <w:numId w:val="21"/>
        </w:numPr>
        <w:spacing w:beforeLines="1" w:before="2" w:afterLines="1" w:after="2"/>
        <w:rPr>
          <w:ins w:id="295" w:author="Emily" w:date="2013-03-29T15:49:00Z"/>
          <w:rFonts w:ascii="Times New Roman" w:hAnsi="Times New Roman"/>
          <w:szCs w:val="20"/>
        </w:rPr>
      </w:pPr>
      <w:ins w:id="296" w:author="Emily" w:date="2013-03-29T15:52:00Z">
        <w:r>
          <w:rPr>
            <w:rFonts w:ascii="Times New Roman" w:hAnsi="Times New Roman"/>
            <w:szCs w:val="20"/>
          </w:rPr>
          <w:t xml:space="preserve">Building a solar plant in each </w:t>
        </w:r>
      </w:ins>
      <w:ins w:id="297" w:author="Emily" w:date="2013-03-29T15:53:00Z">
        <w:r>
          <w:rPr>
            <w:rFonts w:ascii="Times New Roman" w:hAnsi="Times New Roman"/>
            <w:szCs w:val="20"/>
          </w:rPr>
          <w:t>F</w:t>
        </w:r>
      </w:ins>
      <w:ins w:id="298" w:author="Emily" w:date="2013-03-29T15:52:00Z">
        <w:r>
          <w:rPr>
            <w:rFonts w:ascii="Times New Roman" w:hAnsi="Times New Roman"/>
            <w:szCs w:val="20"/>
          </w:rPr>
          <w:t xml:space="preserve">rench region for a cumulative </w:t>
        </w:r>
      </w:ins>
      <w:ins w:id="299" w:author="Emily" w:date="2013-03-29T15:53:00Z">
        <w:r>
          <w:rPr>
            <w:rFonts w:ascii="Times New Roman" w:hAnsi="Times New Roman"/>
            <w:szCs w:val="20"/>
          </w:rPr>
          <w:t>power of 300 MW, supporter by simplified tariffs to secure long term investment.</w:t>
        </w:r>
      </w:ins>
    </w:p>
    <w:p w:rsidR="004F7B08" w:rsidRDefault="004F7B08" w:rsidP="00FE5DB5">
      <w:pPr>
        <w:pStyle w:val="ListParagraph"/>
        <w:numPr>
          <w:ilvl w:val="2"/>
          <w:numId w:val="21"/>
        </w:numPr>
        <w:spacing w:beforeLines="1" w:before="2" w:afterLines="1" w:after="2"/>
        <w:rPr>
          <w:ins w:id="300" w:author="Emily" w:date="2013-03-29T15:54:00Z"/>
          <w:rFonts w:ascii="Times New Roman" w:hAnsi="Times New Roman"/>
          <w:szCs w:val="20"/>
        </w:rPr>
      </w:pPr>
      <w:ins w:id="301" w:author="Emily" w:date="2013-03-29T15:53:00Z">
        <w:r>
          <w:rPr>
            <w:rFonts w:ascii="Times New Roman" w:hAnsi="Times New Roman"/>
            <w:szCs w:val="20"/>
          </w:rPr>
          <w:t>Creating a 45 euro cent/</w:t>
        </w:r>
        <w:proofErr w:type="spellStart"/>
        <w:r>
          <w:rPr>
            <w:rFonts w:ascii="Times New Roman" w:hAnsi="Times New Roman"/>
            <w:szCs w:val="20"/>
          </w:rPr>
          <w:t>kWH</w:t>
        </w:r>
        <w:proofErr w:type="spellEnd"/>
        <w:r>
          <w:rPr>
            <w:rFonts w:ascii="Times New Roman" w:hAnsi="Times New Roman"/>
            <w:szCs w:val="20"/>
          </w:rPr>
          <w:t xml:space="preserve"> tariff to facilitate the </w:t>
        </w:r>
      </w:ins>
      <w:ins w:id="302" w:author="Emily" w:date="2013-03-29T15:54:00Z">
        <w:r>
          <w:rPr>
            <w:rFonts w:ascii="Times New Roman" w:hAnsi="Times New Roman"/>
            <w:szCs w:val="20"/>
          </w:rPr>
          <w:t>installation of</w:t>
        </w:r>
      </w:ins>
      <w:ins w:id="303" w:author="Emily" w:date="2013-03-29T15:53:00Z">
        <w:r>
          <w:rPr>
            <w:rFonts w:ascii="Times New Roman" w:hAnsi="Times New Roman"/>
            <w:szCs w:val="20"/>
          </w:rPr>
          <w:t xml:space="preserve"> solar panels </w:t>
        </w:r>
      </w:ins>
      <w:ins w:id="304" w:author="Emily" w:date="2013-03-29T15:54:00Z">
        <w:r w:rsidR="00943BD9">
          <w:rPr>
            <w:rFonts w:ascii="Times New Roman" w:hAnsi="Times New Roman"/>
            <w:szCs w:val="20"/>
          </w:rPr>
          <w:t>on private build</w:t>
        </w:r>
        <w:r>
          <w:rPr>
            <w:rFonts w:ascii="Times New Roman" w:hAnsi="Times New Roman"/>
            <w:szCs w:val="20"/>
          </w:rPr>
          <w:t>ings.</w:t>
        </w:r>
      </w:ins>
    </w:p>
    <w:p w:rsidR="004F7B08" w:rsidRDefault="004F7B08" w:rsidP="00FE5DB5">
      <w:pPr>
        <w:pStyle w:val="ListParagraph"/>
        <w:numPr>
          <w:ilvl w:val="2"/>
          <w:numId w:val="21"/>
        </w:numPr>
        <w:spacing w:beforeLines="1" w:before="2" w:afterLines="1" w:after="2"/>
        <w:rPr>
          <w:ins w:id="305" w:author="Emily" w:date="2013-03-29T15:54:00Z"/>
          <w:rFonts w:ascii="Times New Roman" w:hAnsi="Times New Roman"/>
          <w:szCs w:val="20"/>
        </w:rPr>
      </w:pPr>
      <w:ins w:id="306" w:author="Emily" w:date="2013-03-29T15:54:00Z">
        <w:r>
          <w:rPr>
            <w:rFonts w:ascii="Times New Roman" w:hAnsi="Times New Roman"/>
            <w:szCs w:val="20"/>
          </w:rPr>
          <w:t xml:space="preserve">Reducing the administrative </w:t>
        </w:r>
        <w:r w:rsidR="00943BD9">
          <w:rPr>
            <w:rFonts w:ascii="Times New Roman" w:hAnsi="Times New Roman"/>
            <w:szCs w:val="20"/>
          </w:rPr>
          <w:t xml:space="preserve">and financial </w:t>
        </w:r>
        <w:r>
          <w:rPr>
            <w:rFonts w:ascii="Times New Roman" w:hAnsi="Times New Roman"/>
            <w:szCs w:val="20"/>
          </w:rPr>
          <w:t xml:space="preserve">steps </w:t>
        </w:r>
        <w:r w:rsidR="00943BD9">
          <w:rPr>
            <w:rFonts w:ascii="Times New Roman" w:hAnsi="Times New Roman"/>
            <w:szCs w:val="20"/>
          </w:rPr>
          <w:t>when panels do not exceed 30 m</w:t>
        </w:r>
        <w:r w:rsidR="00943BD9" w:rsidRPr="00FE5DB5">
          <w:rPr>
            <w:rFonts w:ascii="Times New Roman" w:hAnsi="Times New Roman"/>
            <w:szCs w:val="20"/>
            <w:vertAlign w:val="superscript"/>
          </w:rPr>
          <w:t>2</w:t>
        </w:r>
        <w:r w:rsidR="00943BD9">
          <w:rPr>
            <w:rFonts w:ascii="Times New Roman" w:hAnsi="Times New Roman"/>
            <w:szCs w:val="20"/>
          </w:rPr>
          <w:t>.</w:t>
        </w:r>
      </w:ins>
    </w:p>
    <w:p w:rsidR="00943BD9" w:rsidRDefault="00943BD9" w:rsidP="00FE5DB5">
      <w:pPr>
        <w:pStyle w:val="ListParagraph"/>
        <w:numPr>
          <w:ilvl w:val="2"/>
          <w:numId w:val="21"/>
        </w:numPr>
        <w:spacing w:beforeLines="1" w:before="2" w:afterLines="1" w:after="2"/>
        <w:rPr>
          <w:ins w:id="307" w:author="Emily" w:date="2013-03-29T15:57:00Z"/>
          <w:rFonts w:ascii="Times New Roman" w:hAnsi="Times New Roman"/>
          <w:szCs w:val="20"/>
        </w:rPr>
      </w:pPr>
      <w:ins w:id="308" w:author="Emily" w:date="2013-03-29T15:55:00Z">
        <w:r>
          <w:rPr>
            <w:rFonts w:ascii="Times New Roman" w:hAnsi="Times New Roman"/>
            <w:szCs w:val="20"/>
          </w:rPr>
          <w:t xml:space="preserve">Increasing the scope of </w:t>
        </w:r>
      </w:ins>
      <w:ins w:id="309" w:author="Emily" w:date="2013-03-29T15:56:00Z">
        <w:r>
          <w:rPr>
            <w:rFonts w:ascii="Times New Roman" w:hAnsi="Times New Roman"/>
            <w:szCs w:val="20"/>
          </w:rPr>
          <w:t xml:space="preserve">the </w:t>
        </w:r>
      </w:ins>
      <w:ins w:id="310" w:author="Emily" w:date="2013-03-29T15:57:00Z">
        <w:r>
          <w:rPr>
            <w:rFonts w:ascii="Times New Roman" w:hAnsi="Times New Roman"/>
            <w:szCs w:val="20"/>
          </w:rPr>
          <w:t>public buildings that are eligible for the reduced tariff for purchasing electricity produced from renewable sources.</w:t>
        </w:r>
      </w:ins>
    </w:p>
    <w:p w:rsidR="00943BD9" w:rsidRDefault="00943BD9" w:rsidP="00FE5DB5">
      <w:pPr>
        <w:pStyle w:val="ListParagraph"/>
        <w:numPr>
          <w:ilvl w:val="2"/>
          <w:numId w:val="21"/>
        </w:numPr>
        <w:spacing w:beforeLines="1" w:before="2" w:afterLines="1" w:after="2"/>
        <w:rPr>
          <w:ins w:id="311" w:author="Emily" w:date="2013-03-29T15:57:00Z"/>
          <w:rFonts w:ascii="Times New Roman" w:hAnsi="Times New Roman"/>
          <w:szCs w:val="20"/>
        </w:rPr>
      </w:pPr>
      <w:ins w:id="312" w:author="Emily" w:date="2013-03-29T15:57:00Z">
        <w:r>
          <w:rPr>
            <w:rFonts w:ascii="Times New Roman" w:hAnsi="Times New Roman"/>
            <w:szCs w:val="20"/>
          </w:rPr>
          <w:t>Construction permits cannot oppose the installation of renewable energy production systems on buildings.</w:t>
        </w:r>
      </w:ins>
    </w:p>
    <w:p w:rsidR="00943BD9" w:rsidRPr="0092729E" w:rsidRDefault="00943BD9" w:rsidP="00FE5DB5">
      <w:pPr>
        <w:pStyle w:val="ListParagraph"/>
        <w:numPr>
          <w:ilvl w:val="1"/>
          <w:numId w:val="21"/>
        </w:numPr>
        <w:spacing w:beforeLines="1" w:before="2" w:afterLines="1" w:after="2"/>
        <w:rPr>
          <w:rFonts w:ascii="Times New Roman" w:hAnsi="Times New Roman"/>
          <w:szCs w:val="20"/>
        </w:rPr>
      </w:pPr>
      <w:ins w:id="313" w:author="Emily" w:date="2013-03-29T15:59:00Z">
        <w:r>
          <w:rPr>
            <w:rFonts w:ascii="Times New Roman" w:hAnsi="Times New Roman"/>
            <w:szCs w:val="20"/>
          </w:rPr>
          <w:t xml:space="preserve">1 billion euros will be devoted to research into sustainable development. </w:t>
        </w:r>
      </w:ins>
    </w:p>
    <w:sectPr w:rsidR="00943BD9" w:rsidRPr="0092729E" w:rsidSect="00CC3C8A">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AE9" w:rsidRDefault="00D67AE9">
      <w:r>
        <w:separator/>
      </w:r>
    </w:p>
  </w:endnote>
  <w:endnote w:type="continuationSeparator" w:id="0">
    <w:p w:rsidR="00D67AE9" w:rsidRDefault="00D67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AE9" w:rsidRDefault="00D67AE9">
      <w:r>
        <w:separator/>
      </w:r>
    </w:p>
  </w:footnote>
  <w:footnote w:type="continuationSeparator" w:id="0">
    <w:p w:rsidR="00D67AE9" w:rsidRDefault="00D67AE9">
      <w:r>
        <w:continuationSeparator/>
      </w:r>
    </w:p>
  </w:footnote>
  <w:footnote w:id="1">
    <w:p w:rsidR="00A936A5" w:rsidRPr="00AE1215" w:rsidRDefault="00A936A5" w:rsidP="00AE1215">
      <w:pPr>
        <w:pStyle w:val="FootnoteText"/>
        <w:rPr>
          <w:rFonts w:ascii="Times New Roman" w:hAnsi="Times New Roman"/>
          <w:sz w:val="20"/>
        </w:rPr>
      </w:pPr>
      <w:r w:rsidRPr="00AE1215">
        <w:rPr>
          <w:rStyle w:val="FootnoteReference"/>
          <w:rFonts w:ascii="Times New Roman" w:hAnsi="Times New Roman"/>
          <w:sz w:val="20"/>
        </w:rPr>
        <w:footnoteRef/>
      </w:r>
      <w:r>
        <w:rPr>
          <w:rFonts w:ascii="Times New Roman" w:hAnsi="Times New Roman"/>
          <w:sz w:val="20"/>
        </w:rPr>
        <w:t xml:space="preserve"> Sources:</w:t>
      </w:r>
      <w:r w:rsidRPr="00AE1215">
        <w:rPr>
          <w:rFonts w:ascii="Times New Roman" w:hAnsi="Times New Roman"/>
          <w:sz w:val="20"/>
        </w:rPr>
        <w:t xml:space="preserve"> </w:t>
      </w:r>
      <w:hyperlink r:id="rId1" w:history="1">
        <w:r w:rsidRPr="00AE1215">
          <w:rPr>
            <w:rStyle w:val="Hyperlink"/>
            <w:rFonts w:ascii="Times New Roman" w:hAnsi="Times New Roman"/>
            <w:sz w:val="20"/>
          </w:rPr>
          <w:t>http://www.whitehouse.gov/energy/climate-change</w:t>
        </w:r>
      </w:hyperlink>
      <w:r w:rsidRPr="00AE1215">
        <w:rPr>
          <w:rFonts w:ascii="Times New Roman" w:hAnsi="Times New Roman"/>
          <w:sz w:val="20"/>
        </w:rPr>
        <w:t xml:space="preserve">; </w:t>
      </w:r>
      <w:hyperlink r:id="rId2" w:history="1">
        <w:r w:rsidRPr="00AE1215">
          <w:rPr>
            <w:rStyle w:val="Hyperlink"/>
            <w:rFonts w:ascii="Times New Roman" w:hAnsi="Times New Roman"/>
            <w:sz w:val="20"/>
          </w:rPr>
          <w:t>http://www.whitehouse.gov/administration/eop/ceq/initiatives/adaptation</w:t>
        </w:r>
      </w:hyperlink>
      <w:r w:rsidRPr="00AE1215">
        <w:rPr>
          <w:rFonts w:ascii="Times New Roman" w:hAnsi="Times New Roman"/>
          <w:sz w:val="20"/>
        </w:rPr>
        <w:t>;</w:t>
      </w:r>
    </w:p>
    <w:p w:rsidR="00A936A5" w:rsidRPr="00AE1215" w:rsidRDefault="00D5242D" w:rsidP="00AE1215">
      <w:pPr>
        <w:pStyle w:val="FootnoteText"/>
      </w:pPr>
      <w:hyperlink r:id="rId3" w:anchor="clean%20energy" w:history="1">
        <w:r w:rsidR="00A936A5" w:rsidRPr="00AE1215">
          <w:rPr>
            <w:rStyle w:val="Hyperlink"/>
            <w:rFonts w:ascii="Times New Roman" w:hAnsi="Times New Roman"/>
            <w:sz w:val="20"/>
          </w:rPr>
          <w:t>http://www.whitehouse.gov/energy/securing-american-energy#clean%20energy</w:t>
        </w:r>
      </w:hyperlink>
      <w:r w:rsidR="00A936A5" w:rsidRPr="00AE1215">
        <w:rPr>
          <w:rFonts w:ascii="Times New Roman" w:hAnsi="Times New Roman"/>
          <w:sz w:val="20"/>
        </w:rPr>
        <w:t xml:space="preserve">; </w:t>
      </w:r>
      <w:hyperlink r:id="rId4" w:anchor="clean%20energy" w:history="1">
        <w:r w:rsidR="00A936A5" w:rsidRPr="00AE1215">
          <w:rPr>
            <w:rStyle w:val="Hyperlink"/>
            <w:rFonts w:ascii="Times New Roman" w:hAnsi="Times New Roman"/>
            <w:sz w:val="20"/>
          </w:rPr>
          <w:t>http://www.whitehouse.gov/energy/securing-american-energy#clean%20energy</w:t>
        </w:r>
      </w:hyperlink>
    </w:p>
  </w:footnote>
  <w:footnote w:id="2">
    <w:p w:rsidR="00A936A5" w:rsidRPr="00F73057" w:rsidRDefault="00A936A5">
      <w:pPr>
        <w:pStyle w:val="FootnoteText"/>
        <w:rPr>
          <w:rFonts w:ascii="Times New Roman" w:hAnsi="Times New Roman"/>
          <w:sz w:val="20"/>
        </w:rPr>
      </w:pPr>
      <w:r w:rsidRPr="00F73057">
        <w:rPr>
          <w:rStyle w:val="FootnoteReference"/>
          <w:rFonts w:ascii="Times New Roman" w:hAnsi="Times New Roman"/>
          <w:sz w:val="20"/>
        </w:rPr>
        <w:footnoteRef/>
      </w:r>
      <w:r w:rsidRPr="00F73057">
        <w:rPr>
          <w:rFonts w:ascii="Times New Roman" w:hAnsi="Times New Roman"/>
          <w:sz w:val="20"/>
        </w:rPr>
        <w:t xml:space="preserve"> http://www.epa.gov/climatechange/EPAactivities/regulatory-initiatives.html</w:t>
      </w:r>
    </w:p>
  </w:footnote>
  <w:footnote w:id="3">
    <w:p w:rsidR="00A936A5" w:rsidRDefault="00A936A5">
      <w:pPr>
        <w:pStyle w:val="FootnoteText"/>
      </w:pPr>
      <w:r>
        <w:rPr>
          <w:rStyle w:val="FootnoteReference"/>
        </w:rPr>
        <w:footnoteRef/>
      </w:r>
      <w:r>
        <w:t xml:space="preserve"> </w:t>
      </w:r>
      <w:r w:rsidRPr="00211FA2">
        <w:t>http://water.epa.gov/type/oceb/cre/index.cfm</w:t>
      </w:r>
    </w:p>
  </w:footnote>
  <w:footnote w:id="4">
    <w:p w:rsidR="00A936A5" w:rsidRDefault="00A936A5">
      <w:pPr>
        <w:pStyle w:val="FootnoteText"/>
      </w:pPr>
      <w:r>
        <w:rPr>
          <w:rStyle w:val="FootnoteReference"/>
        </w:rPr>
        <w:footnoteRef/>
      </w:r>
      <w:r>
        <w:t xml:space="preserve"> </w:t>
      </w:r>
      <w:r w:rsidRPr="00211FA2">
        <w:t>http://water.epa.gov/infrastructure/watersecurity/climate/</w:t>
      </w:r>
    </w:p>
  </w:footnote>
  <w:footnote w:id="5">
    <w:p w:rsidR="00A936A5" w:rsidRPr="00D55E77" w:rsidRDefault="00A936A5">
      <w:pPr>
        <w:pStyle w:val="FootnoteText"/>
        <w:rPr>
          <w:rFonts w:ascii="Times" w:hAnsi="Times"/>
          <w:sz w:val="20"/>
        </w:rPr>
      </w:pPr>
      <w:r w:rsidRPr="00D55E77">
        <w:rPr>
          <w:rStyle w:val="FootnoteReference"/>
          <w:rFonts w:ascii="Times" w:hAnsi="Times"/>
          <w:sz w:val="20"/>
        </w:rPr>
        <w:footnoteRef/>
      </w:r>
      <w:r w:rsidRPr="00D55E77">
        <w:rPr>
          <w:rFonts w:ascii="Times" w:hAnsi="Times"/>
          <w:sz w:val="20"/>
        </w:rPr>
        <w:t xml:space="preserve"> http://climate.dot.gov/policies-legislation-programs/federal-org-directory.html</w:t>
      </w:r>
    </w:p>
  </w:footnote>
  <w:footnote w:id="6">
    <w:p w:rsidR="00A936A5" w:rsidRDefault="00A936A5">
      <w:pPr>
        <w:pStyle w:val="FootnoteText"/>
      </w:pPr>
      <w:r>
        <w:rPr>
          <w:rStyle w:val="FootnoteReference"/>
        </w:rPr>
        <w:footnoteRef/>
      </w:r>
      <w:r>
        <w:t xml:space="preserve"> </w:t>
      </w:r>
      <w:r w:rsidRPr="00D176CC">
        <w:t>http://www.whitehouse.gov/energy/securing-american-energy#energy-menu</w:t>
      </w:r>
    </w:p>
  </w:footnote>
  <w:footnote w:id="7">
    <w:p w:rsidR="00A936A5" w:rsidRPr="001909CE" w:rsidRDefault="00A936A5" w:rsidP="001909CE">
      <w:pPr>
        <w:pStyle w:val="Heading5"/>
        <w:spacing w:before="2" w:after="2"/>
        <w:rPr>
          <w:rFonts w:ascii="Times New Roman" w:hAnsi="Times New Roman"/>
          <w:b w:val="0"/>
          <w:sz w:val="24"/>
        </w:rPr>
      </w:pPr>
      <w:r>
        <w:rPr>
          <w:rStyle w:val="FootnoteReference"/>
        </w:rPr>
        <w:footnoteRef/>
      </w:r>
      <w:r>
        <w:t xml:space="preserve"> </w:t>
      </w:r>
      <w:r w:rsidRPr="001909CE">
        <w:rPr>
          <w:rFonts w:ascii="Times New Roman" w:hAnsi="Times New Roman"/>
          <w:b w:val="0"/>
          <w:sz w:val="24"/>
        </w:rPr>
        <w:t>http://www.c2es.org/us-states-regions/regional-climate-initiatives</w:t>
      </w:r>
    </w:p>
  </w:footnote>
  <w:footnote w:id="8">
    <w:p w:rsidR="00A936A5" w:rsidRDefault="00A936A5">
      <w:pPr>
        <w:pStyle w:val="FootnoteText"/>
      </w:pPr>
      <w:r>
        <w:rPr>
          <w:rStyle w:val="FootnoteReference"/>
        </w:rPr>
        <w:footnoteRef/>
      </w:r>
      <w:r>
        <w:t xml:space="preserve"> </w:t>
      </w:r>
      <w:r w:rsidRPr="003B2E47">
        <w:t>http://www.defra.gov.uk/environment/climate/mitigating/</w:t>
      </w:r>
    </w:p>
  </w:footnote>
  <w:footnote w:id="9">
    <w:p w:rsidR="00A936A5" w:rsidRDefault="00A936A5">
      <w:pPr>
        <w:pStyle w:val="FootnoteText"/>
      </w:pPr>
      <w:r>
        <w:rPr>
          <w:rStyle w:val="FootnoteReference"/>
        </w:rPr>
        <w:footnoteRef/>
      </w:r>
      <w:r>
        <w:t xml:space="preserve"> </w:t>
      </w:r>
      <w:r w:rsidRPr="003B2E47">
        <w:t>http://www.defra.gov.uk/environment/climate/government/</w:t>
      </w:r>
    </w:p>
  </w:footnote>
  <w:footnote w:id="10">
    <w:p w:rsidR="00A936A5" w:rsidRDefault="00A936A5">
      <w:pPr>
        <w:pStyle w:val="FootnoteText"/>
      </w:pPr>
      <w:r>
        <w:rPr>
          <w:rStyle w:val="FootnoteReference"/>
        </w:rPr>
        <w:footnoteRef/>
      </w:r>
      <w:r>
        <w:t xml:space="preserve"> </w:t>
      </w:r>
      <w:r w:rsidRPr="00F72B97">
        <w:t>https://www.gov.uk/government/policies/reducing-the-uk-s-greenhouse-gas-emissions-by-80-by-2050</w:t>
      </w:r>
    </w:p>
  </w:footnote>
  <w:footnote w:id="11">
    <w:p w:rsidR="00A936A5" w:rsidRDefault="00A936A5">
      <w:pPr>
        <w:pStyle w:val="FootnoteText"/>
      </w:pPr>
      <w:r>
        <w:rPr>
          <w:rStyle w:val="FootnoteReference"/>
        </w:rPr>
        <w:footnoteRef/>
      </w:r>
      <w:r>
        <w:t xml:space="preserve"> </w:t>
      </w:r>
      <w:r w:rsidRPr="00366FFA">
        <w:t>http://www.bmu.de/en/topics/climate-energy/climate/general-information/</w:t>
      </w:r>
    </w:p>
  </w:footnote>
  <w:footnote w:id="12">
    <w:p w:rsidR="00D00FE0" w:rsidRPr="00D00FE0" w:rsidRDefault="00D00FE0">
      <w:pPr>
        <w:pStyle w:val="FootnoteText"/>
      </w:pPr>
      <w:ins w:id="9" w:author="Emily" w:date="2013-03-24T15:56:00Z">
        <w:r>
          <w:rPr>
            <w:rStyle w:val="FootnoteReference"/>
          </w:rPr>
          <w:footnoteRef/>
        </w:r>
        <w:r>
          <w:t xml:space="preserve"> </w:t>
        </w:r>
      </w:ins>
      <w:ins w:id="10" w:author="Emily" w:date="2013-03-29T12:25:00Z">
        <w:r w:rsidR="002970D3">
          <w:t>German Federal Ministry for the Environment, Nature Conservation, and Nuclear Safety,</w:t>
        </w:r>
      </w:ins>
      <w:ins w:id="11" w:author="Emily" w:date="2013-03-29T12:44:00Z">
        <w:r w:rsidR="006C74B0">
          <w:t xml:space="preserve"> “Scenarios provide important decision-making</w:t>
        </w:r>
      </w:ins>
      <w:ins w:id="12" w:author="Emily" w:date="2013-03-29T12:25:00Z">
        <w:r w:rsidR="002970D3">
          <w:t xml:space="preserve"> </w:t>
        </w:r>
      </w:ins>
      <w:ins w:id="13" w:author="Emily" w:date="2013-03-29T12:55:00Z">
        <w:r w:rsidR="0040233B">
          <w:t>basis for energy concept,” Press Release No. 126/</w:t>
        </w:r>
      </w:ins>
      <w:ins w:id="14" w:author="Emily" w:date="2013-03-29T12:56:00Z">
        <w:r w:rsidR="0040233B">
          <w:t>10 August 30</w:t>
        </w:r>
        <w:r w:rsidR="0040233B" w:rsidRPr="00FE5DB5">
          <w:rPr>
            <w:vertAlign w:val="superscript"/>
          </w:rPr>
          <w:t>th</w:t>
        </w:r>
        <w:r w:rsidR="0040233B">
          <w:t xml:space="preserve"> 2010, (Accessed March 29</w:t>
        </w:r>
        <w:bookmarkStart w:id="15" w:name="_GoBack"/>
        <w:r w:rsidR="0040233B" w:rsidRPr="00FE5DB5">
          <w:rPr>
            <w:vertAlign w:val="superscript"/>
          </w:rPr>
          <w:t>th</w:t>
        </w:r>
        <w:bookmarkEnd w:id="15"/>
        <w:r w:rsidR="0040233B">
          <w:t xml:space="preserve"> 2013) </w:t>
        </w:r>
      </w:ins>
      <w:ins w:id="16" w:author="Emily" w:date="2013-03-24T15:56:00Z">
        <w:r w:rsidRPr="00D00FE0">
          <w:t>http://www.bmu.de/en/bmu/press-and-speeches/current-press-releases/pm/artikel/scenarios-provide-important-decision-making-basis-for-energy-concept-1/</w:t>
        </w:r>
      </w:ins>
    </w:p>
  </w:footnote>
  <w:footnote w:id="13">
    <w:p w:rsidR="00D00FE0" w:rsidRPr="00D00FE0" w:rsidRDefault="00D00FE0">
      <w:pPr>
        <w:pStyle w:val="FootnoteText"/>
      </w:pPr>
      <w:ins w:id="23" w:author="Emily" w:date="2013-03-24T16:02:00Z">
        <w:r>
          <w:rPr>
            <w:rStyle w:val="FootnoteReference"/>
          </w:rPr>
          <w:footnoteRef/>
        </w:r>
        <w:r>
          <w:t xml:space="preserve"> </w:t>
        </w:r>
      </w:ins>
      <w:ins w:id="24" w:author="Emily" w:date="2013-03-29T12:26:00Z">
        <w:r w:rsidR="002970D3">
          <w:t xml:space="preserve">German Federal Ministry for the Environment, Nature Conservation, and Nuclear Safety, </w:t>
        </w:r>
        <w:r w:rsidR="002970D3">
          <w:t>“Energy Concept 2050: Milestones and Assessments,” October 2010 (Accessed March 29</w:t>
        </w:r>
        <w:r w:rsidR="002970D3" w:rsidRPr="00FE5DB5">
          <w:rPr>
            <w:vertAlign w:val="superscript"/>
          </w:rPr>
          <w:t>th</w:t>
        </w:r>
        <w:r w:rsidR="002970D3">
          <w:t xml:space="preserve"> 2013) </w:t>
        </w:r>
      </w:ins>
      <w:ins w:id="25" w:author="Emily" w:date="2013-03-24T16:02:00Z">
        <w:r w:rsidRPr="00D00FE0">
          <w:t>http://www.bmu.de/en/topics/climate-energy/transformation-of-the-energy-system/resolutions-and-measures/energy-concept-2050-milestones-long-term-development-path-for-ambitious-climate-protection-targets-energy-efficiency-and-renewables/</w:t>
        </w:r>
      </w:ins>
    </w:p>
  </w:footnote>
  <w:footnote w:id="14">
    <w:p w:rsidR="00542B3E" w:rsidRDefault="00542B3E">
      <w:pPr>
        <w:pStyle w:val="FootnoteText"/>
      </w:pPr>
      <w:r>
        <w:rPr>
          <w:rStyle w:val="FootnoteReference"/>
        </w:rPr>
        <w:footnoteRef/>
      </w:r>
      <w:r>
        <w:t xml:space="preserve"> </w:t>
      </w:r>
      <w:r w:rsidRPr="00542B3E">
        <w:t>http://www.climatepolicytracker.eu/sites/all/files/Germany2011.pdf</w:t>
      </w:r>
    </w:p>
  </w:footnote>
  <w:footnote w:id="15">
    <w:p w:rsidR="00A936A5" w:rsidRDefault="00A936A5">
      <w:pPr>
        <w:pStyle w:val="FootnoteText"/>
      </w:pPr>
      <w:r>
        <w:rPr>
          <w:rStyle w:val="FootnoteReference"/>
        </w:rPr>
        <w:footnoteRef/>
      </w:r>
      <w:r>
        <w:t xml:space="preserve"> </w:t>
      </w:r>
      <w:r w:rsidRPr="00A936A5">
        <w:t>http://www.bmu.de/fileadmin/bmu-import/files/english/pdf/application/pdf/hintergrund_meseberg_en.pdf</w:t>
      </w:r>
    </w:p>
  </w:footnote>
  <w:footnote w:id="16">
    <w:p w:rsidR="00DD5BCC" w:rsidRPr="00DD5BCC" w:rsidRDefault="00DD5BCC">
      <w:pPr>
        <w:pStyle w:val="FootnoteText"/>
      </w:pPr>
      <w:ins w:id="31" w:author="Emily" w:date="2013-03-24T16:11:00Z">
        <w:r>
          <w:rPr>
            <w:rStyle w:val="FootnoteReference"/>
          </w:rPr>
          <w:footnoteRef/>
        </w:r>
        <w:r>
          <w:t xml:space="preserve"> </w:t>
        </w:r>
      </w:ins>
      <w:proofErr w:type="gramStart"/>
      <w:ins w:id="32" w:author="Emily" w:date="2013-03-29T12:15:00Z">
        <w:r w:rsidR="002970D3">
          <w:t xml:space="preserve">Brian </w:t>
        </w:r>
        <w:proofErr w:type="spellStart"/>
        <w:r w:rsidR="002970D3">
          <w:t>Lutenegger</w:t>
        </w:r>
        <w:proofErr w:type="spellEnd"/>
        <w:r w:rsidR="002970D3">
          <w:t xml:space="preserve">, “China’s Actions on Clean Power,” </w:t>
        </w:r>
        <w:r w:rsidR="002970D3" w:rsidRPr="00FE5DB5">
          <w:t>Environmental and Energy Study Institute</w:t>
        </w:r>
      </w:ins>
      <w:ins w:id="33" w:author="Emily" w:date="2013-03-29T12:16:00Z">
        <w:r w:rsidR="002970D3">
          <w:rPr>
            <w:i/>
          </w:rPr>
          <w:t xml:space="preserve"> </w:t>
        </w:r>
        <w:r w:rsidR="002970D3">
          <w:t>Issue Brief</w:t>
        </w:r>
      </w:ins>
      <w:ins w:id="34" w:author="Emily" w:date="2013-03-29T12:15:00Z">
        <w:r w:rsidR="002970D3">
          <w:rPr>
            <w:i/>
          </w:rPr>
          <w:t xml:space="preserve">, </w:t>
        </w:r>
      </w:ins>
      <w:ins w:id="35" w:author="Emily" w:date="2013-03-29T12:16:00Z">
        <w:r w:rsidR="002970D3">
          <w:t>October 2012.</w:t>
        </w:r>
        <w:proofErr w:type="gramEnd"/>
        <w:r w:rsidR="002970D3">
          <w:t xml:space="preserve"> </w:t>
        </w:r>
      </w:ins>
      <w:ins w:id="36" w:author="Emily" w:date="2013-03-24T16:11:00Z">
        <w:r w:rsidRPr="00DD5BCC">
          <w:t>http://files.eesi.org/IssueBrief_101112_chinacleanenergy.pdf</w:t>
        </w:r>
      </w:ins>
    </w:p>
  </w:footnote>
  <w:footnote w:id="17">
    <w:p w:rsidR="00052E46" w:rsidRDefault="00052E46" w:rsidP="002970D3">
      <w:pPr>
        <w:pStyle w:val="FootnoteText"/>
      </w:pPr>
      <w:r>
        <w:rPr>
          <w:rStyle w:val="FootnoteReference"/>
        </w:rPr>
        <w:footnoteRef/>
      </w:r>
      <w:r>
        <w:t xml:space="preserve"> </w:t>
      </w:r>
      <w:ins w:id="45" w:author="Emily" w:date="2013-03-29T12:19:00Z">
        <w:r w:rsidR="002970D3">
          <w:t xml:space="preserve">The National Development and Reform Commission, the People’s Republic of China, </w:t>
        </w:r>
        <w:r w:rsidR="002970D3">
          <w:rPr>
            <w:i/>
          </w:rPr>
          <w:t xml:space="preserve">China’s Policies and Actions for Addressing Climate Change, </w:t>
        </w:r>
        <w:r w:rsidR="002970D3">
          <w:t xml:space="preserve">2012 </w:t>
        </w:r>
      </w:ins>
      <w:r w:rsidRPr="00052E46">
        <w:t>http://qhs.ndrc.gov.cn/zcfg/W020121122588539459161.pdf</w:t>
      </w:r>
    </w:p>
  </w:footnote>
  <w:footnote w:id="18">
    <w:p w:rsidR="001E7BA8" w:rsidRPr="002970D3" w:rsidRDefault="001E7BA8">
      <w:pPr>
        <w:pStyle w:val="FootnoteText"/>
        <w:rPr>
          <w:lang w:val="en-CA"/>
        </w:rPr>
      </w:pPr>
      <w:ins w:id="50" w:author="Emily" w:date="2013-03-24T16:18:00Z">
        <w:r>
          <w:rPr>
            <w:rStyle w:val="FootnoteReference"/>
          </w:rPr>
          <w:footnoteRef/>
        </w:r>
        <w:r>
          <w:t xml:space="preserve"> </w:t>
        </w:r>
      </w:ins>
      <w:ins w:id="51" w:author="Emily" w:date="2013-03-29T12:20:00Z">
        <w:r w:rsidR="002970D3">
          <w:t xml:space="preserve">Brian </w:t>
        </w:r>
        <w:proofErr w:type="spellStart"/>
        <w:r w:rsidR="002970D3">
          <w:t>Lutenegger</w:t>
        </w:r>
        <w:proofErr w:type="spellEnd"/>
        <w:r w:rsidR="002970D3">
          <w:t xml:space="preserve">, “China’s Actions on Climate Change,” </w:t>
        </w:r>
      </w:ins>
      <w:ins w:id="52" w:author="Emily" w:date="2013-03-24T16:18:00Z">
        <w:r w:rsidRPr="001E7BA8">
          <w:t>http://files.eesi.org/IssueBrief_101112_chinacleanenergy.pdf</w:t>
        </w:r>
      </w:ins>
    </w:p>
  </w:footnote>
  <w:footnote w:id="19">
    <w:p w:rsidR="001E7BA8" w:rsidRPr="002970D3" w:rsidRDefault="001E7BA8">
      <w:pPr>
        <w:pStyle w:val="FootnoteText"/>
        <w:rPr>
          <w:lang w:val="en-CA"/>
        </w:rPr>
      </w:pPr>
      <w:ins w:id="58" w:author="Emily" w:date="2013-03-24T16:23:00Z">
        <w:r>
          <w:rPr>
            <w:rStyle w:val="FootnoteReference"/>
          </w:rPr>
          <w:footnoteRef/>
        </w:r>
        <w:r>
          <w:t xml:space="preserve"> </w:t>
        </w:r>
      </w:ins>
      <w:proofErr w:type="gramStart"/>
      <w:ins w:id="59" w:author="Emily" w:date="2013-03-29T12:20:00Z">
        <w:r w:rsidR="002970D3">
          <w:t>Ibid.</w:t>
        </w:r>
        <w:proofErr w:type="gramEnd"/>
        <w:r w:rsidR="002970D3">
          <w:t xml:space="preserve"> </w:t>
        </w:r>
      </w:ins>
    </w:p>
  </w:footnote>
  <w:footnote w:id="20">
    <w:p w:rsidR="00E52CF7" w:rsidRPr="00A96FDF" w:rsidRDefault="00E52CF7">
      <w:pPr>
        <w:pStyle w:val="FootnoteText"/>
        <w:rPr>
          <w:lang w:val="en-CA"/>
        </w:rPr>
      </w:pPr>
      <w:ins w:id="77" w:author="Emily" w:date="2013-03-24T16:32:00Z">
        <w:r>
          <w:rPr>
            <w:rStyle w:val="FootnoteReference"/>
          </w:rPr>
          <w:footnoteRef/>
        </w:r>
        <w:r>
          <w:t xml:space="preserve"> </w:t>
        </w:r>
      </w:ins>
      <w:ins w:id="78" w:author="Emily" w:date="2013-03-29T12:22:00Z">
        <w:r w:rsidR="002970D3">
          <w:t xml:space="preserve">France </w:t>
        </w:r>
        <w:proofErr w:type="spellStart"/>
        <w:r w:rsidR="002970D3">
          <w:t>Diplomatie</w:t>
        </w:r>
        <w:proofErr w:type="spellEnd"/>
        <w:r w:rsidR="002970D3">
          <w:t>, “</w:t>
        </w:r>
        <w:proofErr w:type="spellStart"/>
        <w:r w:rsidR="002970D3">
          <w:t>Changement</w:t>
        </w:r>
        <w:proofErr w:type="spellEnd"/>
        <w:r w:rsidR="002970D3">
          <w:t xml:space="preserve"> </w:t>
        </w:r>
        <w:proofErr w:type="spellStart"/>
        <w:r w:rsidR="002970D3">
          <w:t>Climatique</w:t>
        </w:r>
        <w:proofErr w:type="spellEnd"/>
        <w:r w:rsidR="002970D3">
          <w:t xml:space="preserve">,” </w:t>
        </w:r>
      </w:ins>
      <w:ins w:id="79" w:author="Emily" w:date="2013-03-29T13:06:00Z">
        <w:r w:rsidR="00834FCA">
          <w:t>October 10</w:t>
        </w:r>
        <w:r w:rsidR="00834FCA" w:rsidRPr="00A96FDF">
          <w:rPr>
            <w:vertAlign w:val="superscript"/>
          </w:rPr>
          <w:t>th</w:t>
        </w:r>
        <w:r w:rsidR="00834FCA">
          <w:t xml:space="preserve"> 2012 (Accessed March 29</w:t>
        </w:r>
        <w:r w:rsidR="00834FCA" w:rsidRPr="00A96FDF">
          <w:rPr>
            <w:vertAlign w:val="superscript"/>
          </w:rPr>
          <w:t>th</w:t>
        </w:r>
        <w:r w:rsidR="00834FCA">
          <w:t xml:space="preserve"> 2013) </w:t>
        </w:r>
      </w:ins>
      <w:ins w:id="80" w:author="Emily" w:date="2013-03-24T16:32:00Z">
        <w:r w:rsidRPr="00E52CF7">
          <w:t>http://www.diplomatie.gouv.fr/fr/politique-etrangere-de-la-france/environnement-et-developpement/changement-climatique-2496/</w:t>
        </w:r>
      </w:ins>
    </w:p>
  </w:footnote>
  <w:footnote w:id="21">
    <w:p w:rsidR="00F46F3B" w:rsidRPr="00FE5DB5" w:rsidRDefault="00F46F3B" w:rsidP="00AC34A9">
      <w:pPr>
        <w:spacing w:beforeLines="1" w:before="2" w:afterLines="1" w:after="2"/>
        <w:rPr>
          <w:lang w:val="en-CA"/>
        </w:rPr>
      </w:pPr>
      <w:ins w:id="93" w:author="Emily" w:date="2013-03-29T14:38:00Z">
        <w:r>
          <w:rPr>
            <w:rStyle w:val="FootnoteReference"/>
          </w:rPr>
          <w:footnoteRef/>
        </w:r>
        <w:r w:rsidRPr="00FE5DB5">
          <w:t xml:space="preserve"> </w:t>
        </w:r>
        <w:r w:rsidRPr="00BD24A9">
          <w:rPr>
            <w:lang w:val="de-AT"/>
          </w:rPr>
          <w:t xml:space="preserve">Ministère de l’Écologie, de l’Énergie, du Développement durable et de la Mer, en charge des </w:t>
        </w:r>
        <w:r w:rsidRPr="00FE5DB5">
          <w:rPr>
            <w:lang w:val="en-CA"/>
          </w:rPr>
          <w:t>Technologies vertes et des Négociations sur le climat, “Plan de climate de la France: mise en oeuvre du Grenelle Environement,”</w:t>
        </w:r>
      </w:ins>
      <w:ins w:id="94" w:author="Emily" w:date="2013-03-29T16:02:00Z">
        <w:r w:rsidR="00FE5DB5" w:rsidRPr="00FE5DB5">
          <w:rPr>
            <w:lang w:val="en-CA"/>
          </w:rPr>
          <w:t xml:space="preserve"> 2010.</w:t>
        </w:r>
      </w:ins>
      <w:ins w:id="95" w:author="Emily" w:date="2013-03-29T14:38:00Z">
        <w:r w:rsidRPr="00FE5DB5">
          <w:rPr>
            <w:lang w:val="en-CA"/>
          </w:rPr>
          <w:t xml:space="preserve"> </w:t>
        </w:r>
        <w:r w:rsidRPr="00FE5DB5">
          <w:rPr>
            <w:rFonts w:ascii="Times New Roman" w:hAnsi="Times New Roman"/>
            <w:lang w:val="en-CA"/>
          </w:rPr>
          <w:t>http://www.developpement-durable.gouv.fr/IM</w:t>
        </w:r>
        <w:r w:rsidRPr="00FE5DB5">
          <w:rPr>
            <w:rFonts w:ascii="Times New Roman" w:hAnsi="Times New Roman"/>
            <w:szCs w:val="20"/>
            <w:lang w:val="en-CA"/>
          </w:rPr>
          <w:t>G/pdf/09003_PLAN_CLIMAT.pdf</w:t>
        </w:r>
      </w:ins>
    </w:p>
  </w:footnote>
  <w:footnote w:id="22">
    <w:p w:rsidR="00AC34A9" w:rsidRPr="00AC34A9" w:rsidRDefault="00A96FDF">
      <w:pPr>
        <w:pStyle w:val="FootnoteText"/>
        <w:rPr>
          <w:ins w:id="101" w:author="Emily" w:date="2013-03-29T14:48:00Z"/>
          <w:lang w:val="en-CA"/>
        </w:rPr>
      </w:pPr>
      <w:ins w:id="102" w:author="Emily" w:date="2013-03-29T13:43:00Z">
        <w:r w:rsidRPr="00AC34A9">
          <w:rPr>
            <w:rStyle w:val="FootnoteReference"/>
            <w:lang w:val="en-CA"/>
          </w:rPr>
          <w:footnoteRef/>
        </w:r>
        <w:r w:rsidRPr="00AC34A9">
          <w:rPr>
            <w:lang w:val="en-CA"/>
          </w:rPr>
          <w:t xml:space="preserve"> Pascal Dupuis, </w:t>
        </w:r>
      </w:ins>
      <w:ins w:id="103" w:author="Emily" w:date="2013-03-29T13:44:00Z">
        <w:r w:rsidRPr="00AC34A9">
          <w:rPr>
            <w:lang w:val="en-CA"/>
          </w:rPr>
          <w:t>“</w:t>
        </w:r>
        <w:r w:rsidRPr="00AC34A9">
          <w:rPr>
            <w:lang w:val="en-CA"/>
          </w:rPr>
          <w:t xml:space="preserve">La </w:t>
        </w:r>
        <w:proofErr w:type="spellStart"/>
        <w:r w:rsidRPr="00AC34A9">
          <w:rPr>
            <w:lang w:val="en-CA"/>
          </w:rPr>
          <w:t>politique</w:t>
        </w:r>
        <w:proofErr w:type="spellEnd"/>
        <w:r w:rsidRPr="00AC34A9">
          <w:rPr>
            <w:lang w:val="en-CA"/>
          </w:rPr>
          <w:t xml:space="preserve"> de la France en </w:t>
        </w:r>
        <w:proofErr w:type="spellStart"/>
        <w:r w:rsidRPr="00AC34A9">
          <w:rPr>
            <w:lang w:val="en-CA"/>
          </w:rPr>
          <w:t>matière</w:t>
        </w:r>
        <w:proofErr w:type="spellEnd"/>
        <w:r w:rsidRPr="00AC34A9">
          <w:rPr>
            <w:lang w:val="en-CA"/>
          </w:rPr>
          <w:t xml:space="preserve"> </w:t>
        </w:r>
        <w:proofErr w:type="spellStart"/>
        <w:r w:rsidRPr="00AC34A9">
          <w:rPr>
            <w:lang w:val="en-CA"/>
          </w:rPr>
          <w:t>d’adaptation</w:t>
        </w:r>
        <w:proofErr w:type="spellEnd"/>
        <w:r w:rsidRPr="00AC34A9">
          <w:rPr>
            <w:lang w:val="en-CA"/>
          </w:rPr>
          <w:t xml:space="preserve"> au </w:t>
        </w:r>
        <w:proofErr w:type="spellStart"/>
        <w:r w:rsidRPr="00AC34A9">
          <w:rPr>
            <w:lang w:val="en-CA"/>
          </w:rPr>
          <w:t>changement</w:t>
        </w:r>
        <w:proofErr w:type="spellEnd"/>
        <w:r w:rsidRPr="00AC34A9">
          <w:rPr>
            <w:lang w:val="en-CA"/>
          </w:rPr>
          <w:t xml:space="preserve"> </w:t>
        </w:r>
        <w:proofErr w:type="spellStart"/>
        <w:r w:rsidRPr="00AC34A9">
          <w:rPr>
            <w:lang w:val="en-CA"/>
          </w:rPr>
          <w:t>climatique</w:t>
        </w:r>
        <w:proofErr w:type="spellEnd"/>
        <w:r w:rsidRPr="00AC34A9">
          <w:rPr>
            <w:lang w:val="en-CA"/>
          </w:rPr>
          <w:t>,</w:t>
        </w:r>
        <w:r w:rsidRPr="00AC34A9">
          <w:rPr>
            <w:lang w:val="en-CA"/>
          </w:rPr>
          <w:t>”</w:t>
        </w:r>
        <w:r w:rsidRPr="00AC34A9">
          <w:rPr>
            <w:lang w:val="en-CA"/>
          </w:rPr>
          <w:t xml:space="preserve"> </w:t>
        </w:r>
        <w:proofErr w:type="spellStart"/>
        <w:r w:rsidRPr="00AC34A9">
          <w:rPr>
            <w:i/>
            <w:lang w:val="en-CA"/>
          </w:rPr>
          <w:t>Responsabilité</w:t>
        </w:r>
        <w:proofErr w:type="spellEnd"/>
        <w:r w:rsidRPr="00AC34A9">
          <w:rPr>
            <w:i/>
            <w:lang w:val="en-CA"/>
          </w:rPr>
          <w:t xml:space="preserve"> et </w:t>
        </w:r>
        <w:proofErr w:type="spellStart"/>
        <w:r w:rsidRPr="00AC34A9">
          <w:rPr>
            <w:i/>
            <w:lang w:val="en-CA"/>
          </w:rPr>
          <w:t>Environnement</w:t>
        </w:r>
        <w:proofErr w:type="spellEnd"/>
        <w:r w:rsidRPr="00AC34A9">
          <w:rPr>
            <w:i/>
            <w:lang w:val="en-CA"/>
          </w:rPr>
          <w:t xml:space="preserve"> </w:t>
        </w:r>
      </w:ins>
      <w:ins w:id="104" w:author="Emily" w:date="2013-03-29T13:45:00Z">
        <w:r w:rsidRPr="00AC34A9">
          <w:rPr>
            <w:i/>
            <w:lang w:val="en-CA"/>
          </w:rPr>
          <w:t xml:space="preserve">56 </w:t>
        </w:r>
        <w:r w:rsidRPr="00AC34A9">
          <w:rPr>
            <w:lang w:val="en-CA"/>
          </w:rPr>
          <w:t>(October 2009</w:t>
        </w:r>
      </w:ins>
      <w:ins w:id="105" w:author="Emily" w:date="2013-03-29T13:44:00Z">
        <w:r w:rsidRPr="00AC34A9">
          <w:rPr>
            <w:lang w:val="en-CA"/>
          </w:rPr>
          <w:t>)</w:t>
        </w:r>
      </w:ins>
      <w:ins w:id="106" w:author="Emily" w:date="2013-03-29T13:45:00Z">
        <w:r w:rsidRPr="00AC34A9">
          <w:rPr>
            <w:lang w:val="en-CA"/>
          </w:rPr>
          <w:t>: 56-65</w:t>
        </w:r>
      </w:ins>
      <w:ins w:id="107" w:author="Emily" w:date="2013-03-29T14:47:00Z">
        <w:r w:rsidR="00AC34A9" w:rsidRPr="00AC34A9">
          <w:rPr>
            <w:lang w:val="en-CA"/>
          </w:rPr>
          <w:t xml:space="preserve">; </w:t>
        </w:r>
      </w:ins>
    </w:p>
    <w:p w:rsidR="00A96FDF" w:rsidRPr="00AC34A9" w:rsidRDefault="00AC34A9">
      <w:pPr>
        <w:pStyle w:val="FootnoteText"/>
        <w:rPr>
          <w:i/>
          <w:lang w:val="en-CA"/>
        </w:rPr>
      </w:pPr>
      <w:proofErr w:type="spellStart"/>
      <w:ins w:id="108" w:author="Emily" w:date="2013-03-29T14:47:00Z">
        <w:r w:rsidRPr="00AC34A9">
          <w:rPr>
            <w:lang w:val="en-CA"/>
          </w:rPr>
          <w:t>Ministère</w:t>
        </w:r>
        <w:proofErr w:type="spellEnd"/>
        <w:r w:rsidRPr="00AC34A9">
          <w:rPr>
            <w:lang w:val="en-CA"/>
          </w:rPr>
          <w:t xml:space="preserve"> de </w:t>
        </w:r>
        <w:proofErr w:type="spellStart"/>
        <w:r w:rsidRPr="00AC34A9">
          <w:rPr>
            <w:lang w:val="en-CA"/>
          </w:rPr>
          <w:t>l’</w:t>
        </w:r>
        <w:r w:rsidRPr="00AC34A9">
          <w:rPr>
            <w:lang w:val="en-CA"/>
          </w:rPr>
          <w:t>Écologie</w:t>
        </w:r>
        <w:proofErr w:type="spellEnd"/>
        <w:r w:rsidRPr="00AC34A9">
          <w:rPr>
            <w:lang w:val="en-CA"/>
          </w:rPr>
          <w:t>,</w:t>
        </w:r>
      </w:ins>
      <w:ins w:id="109" w:author="Emily" w:date="2013-03-29T14:48:00Z">
        <w:r w:rsidRPr="00AC34A9">
          <w:rPr>
            <w:lang w:val="en-CA"/>
          </w:rPr>
          <w:t xml:space="preserve"> </w:t>
        </w:r>
      </w:ins>
      <w:ins w:id="110" w:author="Emily" w:date="2013-03-29T14:47:00Z">
        <w:r w:rsidRPr="00AC34A9">
          <w:rPr>
            <w:lang w:val="en-CA"/>
          </w:rPr>
          <w:t xml:space="preserve">du </w:t>
        </w:r>
        <w:proofErr w:type="spellStart"/>
        <w:r w:rsidRPr="00AC34A9">
          <w:rPr>
            <w:lang w:val="en-CA"/>
          </w:rPr>
          <w:t>Développement</w:t>
        </w:r>
        <w:proofErr w:type="spellEnd"/>
        <w:r w:rsidRPr="00AC34A9">
          <w:rPr>
            <w:lang w:val="en-CA"/>
          </w:rPr>
          <w:t xml:space="preserve"> durable</w:t>
        </w:r>
      </w:ins>
      <w:ins w:id="111" w:author="Emily" w:date="2013-03-29T14:48:00Z">
        <w:r w:rsidRPr="00AC34A9">
          <w:rPr>
            <w:lang w:val="en-CA"/>
          </w:rPr>
          <w:t xml:space="preserve"> et de </w:t>
        </w:r>
        <w:proofErr w:type="spellStart"/>
        <w:r w:rsidRPr="00AC34A9">
          <w:rPr>
            <w:lang w:val="en-CA"/>
          </w:rPr>
          <w:t>l’Énergie</w:t>
        </w:r>
        <w:proofErr w:type="spellEnd"/>
        <w:r w:rsidRPr="00AC34A9">
          <w:rPr>
            <w:lang w:val="en-CA"/>
          </w:rPr>
          <w:t xml:space="preserve">, </w:t>
        </w:r>
      </w:ins>
      <w:ins w:id="112" w:author="Emily" w:date="2013-03-29T14:50:00Z">
        <w:r w:rsidRPr="00AC34A9">
          <w:rPr>
            <w:lang w:val="en-CA"/>
          </w:rPr>
          <w:t>“</w:t>
        </w:r>
        <w:r w:rsidRPr="00AC34A9">
          <w:rPr>
            <w:lang w:val="en-CA"/>
          </w:rPr>
          <w:t>Impacts et adaptation (ONERC),</w:t>
        </w:r>
        <w:r w:rsidRPr="00AC34A9">
          <w:rPr>
            <w:rFonts w:cs="Times New Roman"/>
            <w:lang w:val="en-CA"/>
          </w:rPr>
          <w:t>”</w:t>
        </w:r>
      </w:ins>
      <w:ins w:id="113" w:author="Emily" w:date="2013-03-29T14:51:00Z">
        <w:r w:rsidRPr="00AC34A9">
          <w:rPr>
            <w:rFonts w:cs="Times New Roman"/>
            <w:lang w:val="en-CA"/>
          </w:rPr>
          <w:t xml:space="preserve"> (Accessed March 29th 2013) </w:t>
        </w:r>
        <w:r w:rsidRPr="00AC34A9">
          <w:rPr>
            <w:rFonts w:cs="Times New Roman"/>
            <w:lang w:val="en-CA"/>
          </w:rPr>
          <w:fldChar w:fldCharType="begin"/>
        </w:r>
        <w:r w:rsidRPr="00AC34A9">
          <w:rPr>
            <w:rFonts w:cs="Times New Roman"/>
            <w:lang w:val="en-CA"/>
          </w:rPr>
          <w:instrText xml:space="preserve"> HYPERLINK "http://www.developpement-durable.gouv.fr/-Impacts-et-adaptation-ONERC-.html" \t "_blank" </w:instrText>
        </w:r>
        <w:r w:rsidRPr="00AC34A9">
          <w:rPr>
            <w:rFonts w:cs="Times New Roman"/>
            <w:lang w:val="en-CA"/>
          </w:rPr>
          <w:fldChar w:fldCharType="separate"/>
        </w:r>
        <w:r w:rsidRPr="00AC34A9">
          <w:rPr>
            <w:rStyle w:val="Hyperlink"/>
            <w:rFonts w:cs="Times New Roman"/>
            <w:color w:val="1155CC"/>
            <w:lang w:val="en-CA"/>
          </w:rPr>
          <w:t>http://www.developpement-durable.gouv.fr/-Impacts-et-adaptation-ONERC-.html</w:t>
        </w:r>
        <w:r w:rsidRPr="00AC34A9">
          <w:rPr>
            <w:rFonts w:cs="Times New Roman"/>
            <w:lang w:val="en-CA"/>
          </w:rPr>
          <w:fldChar w:fldCharType="end"/>
        </w:r>
      </w:ins>
    </w:p>
  </w:footnote>
  <w:footnote w:id="23">
    <w:p w:rsidR="00631DEB" w:rsidRPr="00FE5DB5" w:rsidRDefault="00631DEB" w:rsidP="00631DEB">
      <w:pPr>
        <w:spacing w:beforeLines="1" w:before="2" w:afterLines="1" w:after="2"/>
        <w:rPr>
          <w:ins w:id="143" w:author="Emily" w:date="2013-03-29T14:32:00Z"/>
          <w:rFonts w:ascii="Times New Roman" w:hAnsi="Times New Roman"/>
          <w:szCs w:val="20"/>
          <w:lang w:val="en-CA"/>
        </w:rPr>
      </w:pPr>
      <w:ins w:id="144" w:author="Emily" w:date="2013-03-29T14:31:00Z">
        <w:r>
          <w:rPr>
            <w:rStyle w:val="FootnoteReference"/>
          </w:rPr>
          <w:footnoteRef/>
        </w:r>
        <w:r w:rsidRPr="00FE5DB5">
          <w:t xml:space="preserve"> </w:t>
        </w:r>
        <w:r w:rsidRPr="00FE5DB5">
          <w:rPr>
            <w:lang w:val="en-CA"/>
          </w:rPr>
          <w:t xml:space="preserve">Ministère de l’Écologie, de l’Énergie, du Développement durable et de la Mer, en charge des Technologies </w:t>
        </w:r>
      </w:ins>
      <w:ins w:id="145" w:author="Emily" w:date="2013-03-29T14:32:00Z">
        <w:r w:rsidRPr="00FE5DB5">
          <w:rPr>
            <w:lang w:val="en-CA"/>
          </w:rPr>
          <w:t xml:space="preserve">vertes et des Négociations sur le climat, </w:t>
        </w:r>
      </w:ins>
      <w:ins w:id="146" w:author="Emily" w:date="2013-03-29T14:31:00Z">
        <w:r w:rsidRPr="00FE5DB5">
          <w:rPr>
            <w:lang w:val="en-CA"/>
          </w:rPr>
          <w:t>“Plan de climate de la France: mise en oeuvre du Grenelle Environement,”</w:t>
        </w:r>
      </w:ins>
      <w:ins w:id="147" w:author="Emily" w:date="2013-03-29T14:32:00Z">
        <w:r>
          <w:rPr>
            <w:lang w:val="de-AT"/>
          </w:rPr>
          <w:t xml:space="preserve"> </w:t>
        </w:r>
      </w:ins>
      <w:ins w:id="148" w:author="Emily" w:date="2013-03-29T16:02:00Z">
        <w:r w:rsidR="00FE5DB5">
          <w:rPr>
            <w:lang w:val="de-AT"/>
          </w:rPr>
          <w:t xml:space="preserve">2010 </w:t>
        </w:r>
      </w:ins>
      <w:ins w:id="149" w:author="Emily" w:date="2013-03-29T14:32:00Z">
        <w:r w:rsidRPr="00FE5DB5">
          <w:rPr>
            <w:rFonts w:ascii="Times New Roman" w:hAnsi="Times New Roman"/>
            <w:lang w:val="en-CA"/>
          </w:rPr>
          <w:t>http://www.developpement-durable.gouv.fr/IM</w:t>
        </w:r>
        <w:r w:rsidRPr="00FE5DB5">
          <w:rPr>
            <w:rFonts w:ascii="Times New Roman" w:hAnsi="Times New Roman"/>
            <w:szCs w:val="20"/>
            <w:lang w:val="en-CA"/>
          </w:rPr>
          <w:t>G/pdf/09003_PLAN_CLIMAT.pdf</w:t>
        </w:r>
      </w:ins>
    </w:p>
    <w:p w:rsidR="00631DEB" w:rsidRPr="00FE5DB5" w:rsidRDefault="00631DEB">
      <w:pPr>
        <w:pStyle w:val="FootnoteText"/>
        <w:rPr>
          <w:lang w:val="en-CA"/>
        </w:rPr>
      </w:pPr>
    </w:p>
  </w:footnote>
  <w:footnote w:id="24">
    <w:p w:rsidR="00FE5DB5" w:rsidRPr="00FE5DB5" w:rsidRDefault="00FE5DB5" w:rsidP="00FE5DB5">
      <w:pPr>
        <w:spacing w:beforeLines="1" w:before="2" w:afterLines="1" w:after="2"/>
        <w:rPr>
          <w:ins w:id="188" w:author="Emily" w:date="2013-03-29T16:01:00Z"/>
          <w:rFonts w:ascii="Times New Roman" w:hAnsi="Times New Roman"/>
          <w:szCs w:val="20"/>
        </w:rPr>
      </w:pPr>
      <w:ins w:id="189" w:author="Emily" w:date="2013-03-29T16:01:00Z">
        <w:r>
          <w:rPr>
            <w:rStyle w:val="FootnoteReference"/>
          </w:rPr>
          <w:footnoteRef/>
        </w:r>
        <w:r w:rsidRPr="00FE5DB5">
          <w:t xml:space="preserve"> </w:t>
        </w:r>
        <w:proofErr w:type="spellStart"/>
        <w:r w:rsidRPr="00FE5DB5">
          <w:rPr>
            <w:lang w:val="en-CA"/>
          </w:rPr>
          <w:t>Ministère</w:t>
        </w:r>
        <w:proofErr w:type="spellEnd"/>
        <w:r w:rsidRPr="00FE5DB5">
          <w:rPr>
            <w:lang w:val="en-CA"/>
          </w:rPr>
          <w:t xml:space="preserve"> de </w:t>
        </w:r>
        <w:proofErr w:type="spellStart"/>
        <w:r w:rsidRPr="00FE5DB5">
          <w:rPr>
            <w:lang w:val="en-CA"/>
          </w:rPr>
          <w:t>l’Écologie</w:t>
        </w:r>
        <w:proofErr w:type="spellEnd"/>
        <w:r w:rsidRPr="00FE5DB5">
          <w:rPr>
            <w:lang w:val="en-CA"/>
          </w:rPr>
          <w:t xml:space="preserve">, de </w:t>
        </w:r>
        <w:proofErr w:type="spellStart"/>
        <w:r w:rsidRPr="00FE5DB5">
          <w:rPr>
            <w:lang w:val="en-CA"/>
          </w:rPr>
          <w:t>l’Énergie</w:t>
        </w:r>
        <w:proofErr w:type="spellEnd"/>
        <w:r w:rsidRPr="00FE5DB5">
          <w:rPr>
            <w:lang w:val="en-CA"/>
          </w:rPr>
          <w:t xml:space="preserve">, du </w:t>
        </w:r>
        <w:proofErr w:type="spellStart"/>
        <w:r w:rsidRPr="00FE5DB5">
          <w:rPr>
            <w:lang w:val="en-CA"/>
          </w:rPr>
          <w:t>Développement</w:t>
        </w:r>
        <w:proofErr w:type="spellEnd"/>
        <w:r w:rsidRPr="00FE5DB5">
          <w:rPr>
            <w:lang w:val="en-CA"/>
          </w:rPr>
          <w:t xml:space="preserve"> durable et de la </w:t>
        </w:r>
        <w:proofErr w:type="spellStart"/>
        <w:r w:rsidRPr="00FE5DB5">
          <w:rPr>
            <w:lang w:val="en-CA"/>
          </w:rPr>
          <w:t>Mer</w:t>
        </w:r>
        <w:proofErr w:type="spellEnd"/>
        <w:r w:rsidRPr="00FE5DB5">
          <w:rPr>
            <w:lang w:val="en-CA"/>
          </w:rPr>
          <w:t xml:space="preserve">, en charge des Technologies </w:t>
        </w:r>
        <w:proofErr w:type="spellStart"/>
        <w:r w:rsidRPr="00FE5DB5">
          <w:rPr>
            <w:lang w:val="en-CA"/>
          </w:rPr>
          <w:t>vertes</w:t>
        </w:r>
        <w:proofErr w:type="spellEnd"/>
        <w:r w:rsidRPr="00FE5DB5">
          <w:rPr>
            <w:lang w:val="en-CA"/>
          </w:rPr>
          <w:t xml:space="preserve"> et des </w:t>
        </w:r>
        <w:proofErr w:type="spellStart"/>
        <w:r w:rsidRPr="00FE5DB5">
          <w:rPr>
            <w:lang w:val="en-CA"/>
          </w:rPr>
          <w:t>Négociations</w:t>
        </w:r>
        <w:proofErr w:type="spellEnd"/>
        <w:r w:rsidRPr="00FE5DB5">
          <w:rPr>
            <w:lang w:val="en-CA"/>
          </w:rPr>
          <w:t xml:space="preserve"> </w:t>
        </w:r>
        <w:proofErr w:type="spellStart"/>
        <w:r w:rsidRPr="00FE5DB5">
          <w:rPr>
            <w:lang w:val="en-CA"/>
          </w:rPr>
          <w:t>sur</w:t>
        </w:r>
        <w:proofErr w:type="spellEnd"/>
        <w:r w:rsidRPr="00FE5DB5">
          <w:rPr>
            <w:lang w:val="en-CA"/>
          </w:rPr>
          <w:t xml:space="preserve"> le </w:t>
        </w:r>
        <w:proofErr w:type="spellStart"/>
        <w:r w:rsidRPr="00FE5DB5">
          <w:rPr>
            <w:lang w:val="en-CA"/>
          </w:rPr>
          <w:t>climat</w:t>
        </w:r>
        <w:proofErr w:type="spellEnd"/>
        <w:r w:rsidRPr="00FE5DB5">
          <w:rPr>
            <w:lang w:val="en-CA"/>
          </w:rPr>
          <w:t xml:space="preserve">, “Plan de climate de la France: </w:t>
        </w:r>
        <w:proofErr w:type="spellStart"/>
        <w:r w:rsidRPr="00FE5DB5">
          <w:rPr>
            <w:lang w:val="en-CA"/>
          </w:rPr>
          <w:t>mise</w:t>
        </w:r>
        <w:proofErr w:type="spellEnd"/>
        <w:r w:rsidRPr="00FE5DB5">
          <w:rPr>
            <w:lang w:val="en-CA"/>
          </w:rPr>
          <w:t xml:space="preserve"> en oeuvre du </w:t>
        </w:r>
        <w:proofErr w:type="spellStart"/>
        <w:r w:rsidRPr="00FE5DB5">
          <w:rPr>
            <w:lang w:val="en-CA"/>
          </w:rPr>
          <w:t>Grenelle</w:t>
        </w:r>
        <w:proofErr w:type="spellEnd"/>
        <w:r w:rsidRPr="00FE5DB5">
          <w:rPr>
            <w:lang w:val="en-CA"/>
          </w:rPr>
          <w:t xml:space="preserve"> </w:t>
        </w:r>
        <w:proofErr w:type="spellStart"/>
        <w:r w:rsidRPr="00FE5DB5">
          <w:rPr>
            <w:lang w:val="en-CA"/>
          </w:rPr>
          <w:t>Environement</w:t>
        </w:r>
        <w:proofErr w:type="spellEnd"/>
        <w:r w:rsidRPr="00FE5DB5">
          <w:rPr>
            <w:lang w:val="en-CA"/>
          </w:rPr>
          <w:t>,”</w:t>
        </w:r>
        <w:r>
          <w:rPr>
            <w:lang w:val="de-AT"/>
          </w:rPr>
          <w:t xml:space="preserve"> </w:t>
        </w:r>
        <w:r>
          <w:rPr>
            <w:lang w:val="de-AT"/>
          </w:rPr>
          <w:t xml:space="preserve">2010 </w:t>
        </w:r>
        <w:r w:rsidRPr="00FE5DB5">
          <w:rPr>
            <w:rFonts w:ascii="Times New Roman" w:hAnsi="Times New Roman"/>
          </w:rPr>
          <w:t>http://www.developpement-durable.gouv.fr/IM</w:t>
        </w:r>
        <w:r w:rsidRPr="00FE5DB5">
          <w:rPr>
            <w:rFonts w:ascii="Times New Roman" w:hAnsi="Times New Roman"/>
            <w:szCs w:val="20"/>
          </w:rPr>
          <w:t>G/pdf/09003_PLAN_CLIMAT.pdf</w:t>
        </w:r>
      </w:ins>
    </w:p>
    <w:p w:rsidR="00FE5DB5" w:rsidRPr="00FE5DB5" w:rsidRDefault="00FE5DB5">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5C9"/>
    <w:multiLevelType w:val="hybridMultilevel"/>
    <w:tmpl w:val="B886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433B6"/>
    <w:multiLevelType w:val="hybridMultilevel"/>
    <w:tmpl w:val="021428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0257FA1"/>
    <w:multiLevelType w:val="multilevel"/>
    <w:tmpl w:val="5060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3785E"/>
    <w:multiLevelType w:val="hybridMultilevel"/>
    <w:tmpl w:val="F1307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7886724"/>
    <w:multiLevelType w:val="multilevel"/>
    <w:tmpl w:val="5060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86525"/>
    <w:multiLevelType w:val="hybridMultilevel"/>
    <w:tmpl w:val="678A75F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23F11DB"/>
    <w:multiLevelType w:val="multilevel"/>
    <w:tmpl w:val="5060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204106"/>
    <w:multiLevelType w:val="hybridMultilevel"/>
    <w:tmpl w:val="8C88C1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34EB47B3"/>
    <w:multiLevelType w:val="hybridMultilevel"/>
    <w:tmpl w:val="A84C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062479"/>
    <w:multiLevelType w:val="multilevel"/>
    <w:tmpl w:val="5060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9B3488"/>
    <w:multiLevelType w:val="hybridMultilevel"/>
    <w:tmpl w:val="478C3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0E651B"/>
    <w:multiLevelType w:val="hybridMultilevel"/>
    <w:tmpl w:val="E2B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2571AB"/>
    <w:multiLevelType w:val="hybridMultilevel"/>
    <w:tmpl w:val="15EEA6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nsid w:val="46AA1987"/>
    <w:multiLevelType w:val="hybridMultilevel"/>
    <w:tmpl w:val="1FA4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D97192"/>
    <w:multiLevelType w:val="hybridMultilevel"/>
    <w:tmpl w:val="EAD2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383319"/>
    <w:multiLevelType w:val="hybridMultilevel"/>
    <w:tmpl w:val="EA8A46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5CCE02C8"/>
    <w:multiLevelType w:val="multilevel"/>
    <w:tmpl w:val="5060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A843AD"/>
    <w:multiLevelType w:val="multilevel"/>
    <w:tmpl w:val="5060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15058A"/>
    <w:multiLevelType w:val="hybridMultilevel"/>
    <w:tmpl w:val="41C8E45C"/>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19">
    <w:nsid w:val="78AE7AFF"/>
    <w:multiLevelType w:val="hybridMultilevel"/>
    <w:tmpl w:val="5920965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nsid w:val="7AD21D6D"/>
    <w:multiLevelType w:val="multilevel"/>
    <w:tmpl w:val="5060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4"/>
  </w:num>
  <w:num w:numId="4">
    <w:abstractNumId w:val="0"/>
  </w:num>
  <w:num w:numId="5">
    <w:abstractNumId w:val="14"/>
  </w:num>
  <w:num w:numId="6">
    <w:abstractNumId w:val="20"/>
  </w:num>
  <w:num w:numId="7">
    <w:abstractNumId w:val="6"/>
  </w:num>
  <w:num w:numId="8">
    <w:abstractNumId w:val="9"/>
  </w:num>
  <w:num w:numId="9">
    <w:abstractNumId w:val="16"/>
  </w:num>
  <w:num w:numId="10">
    <w:abstractNumId w:val="17"/>
  </w:num>
  <w:num w:numId="11">
    <w:abstractNumId w:val="2"/>
  </w:num>
  <w:num w:numId="12">
    <w:abstractNumId w:val="11"/>
  </w:num>
  <w:num w:numId="13">
    <w:abstractNumId w:val="10"/>
  </w:num>
  <w:num w:numId="14">
    <w:abstractNumId w:val="1"/>
  </w:num>
  <w:num w:numId="15">
    <w:abstractNumId w:val="3"/>
  </w:num>
  <w:num w:numId="16">
    <w:abstractNumId w:val="18"/>
  </w:num>
  <w:num w:numId="17">
    <w:abstractNumId w:val="5"/>
  </w:num>
  <w:num w:numId="18">
    <w:abstractNumId w:val="15"/>
  </w:num>
  <w:num w:numId="19">
    <w:abstractNumId w:val="7"/>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C8A"/>
    <w:rsid w:val="00017158"/>
    <w:rsid w:val="00052E46"/>
    <w:rsid w:val="00060996"/>
    <w:rsid w:val="001909CE"/>
    <w:rsid w:val="001A58D7"/>
    <w:rsid w:val="001C1EB7"/>
    <w:rsid w:val="001C2782"/>
    <w:rsid w:val="001E7BA8"/>
    <w:rsid w:val="00204588"/>
    <w:rsid w:val="00211FA2"/>
    <w:rsid w:val="00250C7E"/>
    <w:rsid w:val="002854E3"/>
    <w:rsid w:val="00291E9A"/>
    <w:rsid w:val="00296098"/>
    <w:rsid w:val="002970D3"/>
    <w:rsid w:val="002C3782"/>
    <w:rsid w:val="00304C71"/>
    <w:rsid w:val="0032243B"/>
    <w:rsid w:val="003300CB"/>
    <w:rsid w:val="00366FFA"/>
    <w:rsid w:val="003B2E47"/>
    <w:rsid w:val="0040233B"/>
    <w:rsid w:val="004163DD"/>
    <w:rsid w:val="004255F7"/>
    <w:rsid w:val="00441148"/>
    <w:rsid w:val="0046080F"/>
    <w:rsid w:val="004701D7"/>
    <w:rsid w:val="00470906"/>
    <w:rsid w:val="0047118F"/>
    <w:rsid w:val="004F7B08"/>
    <w:rsid w:val="005217F7"/>
    <w:rsid w:val="00542B3E"/>
    <w:rsid w:val="00546DC1"/>
    <w:rsid w:val="005E2AC3"/>
    <w:rsid w:val="005F6B54"/>
    <w:rsid w:val="00631DEB"/>
    <w:rsid w:val="006A1016"/>
    <w:rsid w:val="006C74B0"/>
    <w:rsid w:val="007010F1"/>
    <w:rsid w:val="007660AC"/>
    <w:rsid w:val="00793503"/>
    <w:rsid w:val="00815DBE"/>
    <w:rsid w:val="00834FCA"/>
    <w:rsid w:val="0084266E"/>
    <w:rsid w:val="00854A67"/>
    <w:rsid w:val="008C7304"/>
    <w:rsid w:val="0092729E"/>
    <w:rsid w:val="00943BD9"/>
    <w:rsid w:val="00960058"/>
    <w:rsid w:val="00A40680"/>
    <w:rsid w:val="00A46E91"/>
    <w:rsid w:val="00A936A5"/>
    <w:rsid w:val="00A96FDF"/>
    <w:rsid w:val="00AC34A9"/>
    <w:rsid w:val="00AD5BE8"/>
    <w:rsid w:val="00AE1215"/>
    <w:rsid w:val="00C016E0"/>
    <w:rsid w:val="00C0196F"/>
    <w:rsid w:val="00C7796A"/>
    <w:rsid w:val="00CC3C8A"/>
    <w:rsid w:val="00D00FE0"/>
    <w:rsid w:val="00D176CC"/>
    <w:rsid w:val="00D3528E"/>
    <w:rsid w:val="00D5242D"/>
    <w:rsid w:val="00D55E77"/>
    <w:rsid w:val="00D57DB7"/>
    <w:rsid w:val="00D67AE9"/>
    <w:rsid w:val="00DB1146"/>
    <w:rsid w:val="00DD5BCC"/>
    <w:rsid w:val="00DF7E7A"/>
    <w:rsid w:val="00E52CF7"/>
    <w:rsid w:val="00EB5CA6"/>
    <w:rsid w:val="00EB7D1A"/>
    <w:rsid w:val="00F41379"/>
    <w:rsid w:val="00F46F3B"/>
    <w:rsid w:val="00F52B61"/>
    <w:rsid w:val="00F60D4E"/>
    <w:rsid w:val="00F72B97"/>
    <w:rsid w:val="00F73057"/>
    <w:rsid w:val="00F75F08"/>
    <w:rsid w:val="00F81967"/>
    <w:rsid w:val="00FB424B"/>
    <w:rsid w:val="00FB5851"/>
    <w:rsid w:val="00FE5DB5"/>
    <w:rsid w:val="00FF1B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52443D"/>
  </w:style>
  <w:style w:type="paragraph" w:styleId="Heading2">
    <w:name w:val="heading 2"/>
    <w:basedOn w:val="Normal"/>
    <w:next w:val="Normal"/>
    <w:link w:val="Heading2Char"/>
    <w:rsid w:val="002960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D3528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D3528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rsid w:val="00D55E77"/>
    <w:pPr>
      <w:spacing w:beforeLines="1" w:afterLines="1"/>
      <w:outlineLvl w:val="4"/>
    </w:pPr>
    <w:rPr>
      <w:rFonts w:ascii="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CC3C8A"/>
    <w:rPr>
      <w:b/>
    </w:rPr>
  </w:style>
  <w:style w:type="character" w:styleId="Hyperlink">
    <w:name w:val="Hyperlink"/>
    <w:basedOn w:val="DefaultParagraphFont"/>
    <w:uiPriority w:val="99"/>
    <w:rsid w:val="00CC3C8A"/>
    <w:rPr>
      <w:color w:val="0000FF"/>
      <w:u w:val="single"/>
    </w:rPr>
  </w:style>
  <w:style w:type="paragraph" w:styleId="NormalWeb">
    <w:name w:val="Normal (Web)"/>
    <w:basedOn w:val="Normal"/>
    <w:uiPriority w:val="99"/>
    <w:rsid w:val="00CC3C8A"/>
    <w:pPr>
      <w:spacing w:beforeLines="1" w:afterLines="1"/>
    </w:pPr>
    <w:rPr>
      <w:rFonts w:ascii="Times" w:hAnsi="Times" w:cs="Times New Roman"/>
      <w:sz w:val="20"/>
      <w:szCs w:val="20"/>
    </w:rPr>
  </w:style>
  <w:style w:type="paragraph" w:styleId="ListParagraph">
    <w:name w:val="List Paragraph"/>
    <w:basedOn w:val="Normal"/>
    <w:uiPriority w:val="34"/>
    <w:qFormat/>
    <w:rsid w:val="00CC3C8A"/>
    <w:pPr>
      <w:ind w:left="720"/>
      <w:contextualSpacing/>
    </w:pPr>
  </w:style>
  <w:style w:type="paragraph" w:styleId="FootnoteText">
    <w:name w:val="footnote text"/>
    <w:basedOn w:val="Normal"/>
    <w:link w:val="FootnoteTextChar"/>
    <w:uiPriority w:val="99"/>
    <w:semiHidden/>
    <w:unhideWhenUsed/>
    <w:rsid w:val="00F73057"/>
  </w:style>
  <w:style w:type="character" w:customStyle="1" w:styleId="FootnoteTextChar">
    <w:name w:val="Footnote Text Char"/>
    <w:basedOn w:val="DefaultParagraphFont"/>
    <w:link w:val="FootnoteText"/>
    <w:uiPriority w:val="99"/>
    <w:semiHidden/>
    <w:rsid w:val="00F73057"/>
  </w:style>
  <w:style w:type="character" w:styleId="FootnoteReference">
    <w:name w:val="footnote reference"/>
    <w:basedOn w:val="DefaultParagraphFont"/>
    <w:uiPriority w:val="99"/>
    <w:semiHidden/>
    <w:unhideWhenUsed/>
    <w:rsid w:val="00F73057"/>
    <w:rPr>
      <w:vertAlign w:val="superscript"/>
    </w:rPr>
  </w:style>
  <w:style w:type="character" w:customStyle="1" w:styleId="Heading5Char">
    <w:name w:val="Heading 5 Char"/>
    <w:basedOn w:val="DefaultParagraphFont"/>
    <w:link w:val="Heading5"/>
    <w:uiPriority w:val="9"/>
    <w:rsid w:val="00D55E77"/>
    <w:rPr>
      <w:rFonts w:ascii="Times" w:hAnsi="Times"/>
      <w:b/>
      <w:sz w:val="20"/>
      <w:szCs w:val="20"/>
    </w:rPr>
  </w:style>
  <w:style w:type="character" w:styleId="Emphasis">
    <w:name w:val="Emphasis"/>
    <w:basedOn w:val="DefaultParagraphFont"/>
    <w:uiPriority w:val="20"/>
    <w:rsid w:val="004701D7"/>
    <w:rPr>
      <w:i/>
    </w:rPr>
  </w:style>
  <w:style w:type="character" w:customStyle="1" w:styleId="Heading2Char">
    <w:name w:val="Heading 2 Char"/>
    <w:basedOn w:val="DefaultParagraphFont"/>
    <w:link w:val="Heading2"/>
    <w:rsid w:val="002960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352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D3528E"/>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rsid w:val="00AD5BE8"/>
    <w:rPr>
      <w:color w:val="800080" w:themeColor="followedHyperlink"/>
      <w:u w:val="single"/>
    </w:rPr>
  </w:style>
  <w:style w:type="character" w:styleId="HTMLAcronym">
    <w:name w:val="HTML Acronym"/>
    <w:basedOn w:val="DefaultParagraphFont"/>
    <w:uiPriority w:val="99"/>
    <w:rsid w:val="00366FFA"/>
  </w:style>
  <w:style w:type="paragraph" w:customStyle="1" w:styleId="bodytext">
    <w:name w:val="bodytext"/>
    <w:basedOn w:val="Normal"/>
    <w:rsid w:val="00366FFA"/>
    <w:pPr>
      <w:spacing w:beforeLines="1" w:afterLines="1"/>
    </w:pPr>
    <w:rPr>
      <w:rFonts w:ascii="Times" w:hAnsi="Times"/>
      <w:sz w:val="20"/>
      <w:szCs w:val="20"/>
    </w:rPr>
  </w:style>
  <w:style w:type="paragraph" w:styleId="BalloonText">
    <w:name w:val="Balloon Text"/>
    <w:basedOn w:val="Normal"/>
    <w:link w:val="BalloonTextChar"/>
    <w:rsid w:val="00D00FE0"/>
    <w:rPr>
      <w:rFonts w:ascii="Tahoma" w:hAnsi="Tahoma" w:cs="Tahoma"/>
      <w:sz w:val="16"/>
      <w:szCs w:val="16"/>
    </w:rPr>
  </w:style>
  <w:style w:type="character" w:customStyle="1" w:styleId="BalloonTextChar">
    <w:name w:val="Balloon Text Char"/>
    <w:basedOn w:val="DefaultParagraphFont"/>
    <w:link w:val="BalloonText"/>
    <w:rsid w:val="00D00FE0"/>
    <w:rPr>
      <w:rFonts w:ascii="Tahoma" w:hAnsi="Tahoma" w:cs="Tahoma"/>
      <w:sz w:val="16"/>
      <w:szCs w:val="16"/>
    </w:rPr>
  </w:style>
  <w:style w:type="paragraph" w:styleId="Header">
    <w:name w:val="header"/>
    <w:basedOn w:val="Normal"/>
    <w:link w:val="HeaderChar"/>
    <w:rsid w:val="00A96FDF"/>
    <w:pPr>
      <w:tabs>
        <w:tab w:val="center" w:pos="4680"/>
        <w:tab w:val="right" w:pos="9360"/>
      </w:tabs>
    </w:pPr>
  </w:style>
  <w:style w:type="character" w:customStyle="1" w:styleId="HeaderChar">
    <w:name w:val="Header Char"/>
    <w:basedOn w:val="DefaultParagraphFont"/>
    <w:link w:val="Header"/>
    <w:rsid w:val="00A96FDF"/>
  </w:style>
  <w:style w:type="paragraph" w:styleId="Footer">
    <w:name w:val="footer"/>
    <w:basedOn w:val="Normal"/>
    <w:link w:val="FooterChar"/>
    <w:rsid w:val="00A96FDF"/>
    <w:pPr>
      <w:tabs>
        <w:tab w:val="center" w:pos="4680"/>
        <w:tab w:val="right" w:pos="9360"/>
      </w:tabs>
    </w:pPr>
  </w:style>
  <w:style w:type="character" w:customStyle="1" w:styleId="FooterChar">
    <w:name w:val="Footer Char"/>
    <w:basedOn w:val="DefaultParagraphFont"/>
    <w:link w:val="Footer"/>
    <w:rsid w:val="00A96F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52443D"/>
  </w:style>
  <w:style w:type="paragraph" w:styleId="Heading2">
    <w:name w:val="heading 2"/>
    <w:basedOn w:val="Normal"/>
    <w:next w:val="Normal"/>
    <w:link w:val="Heading2Char"/>
    <w:rsid w:val="002960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D3528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D3528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rsid w:val="00D55E77"/>
    <w:pPr>
      <w:spacing w:beforeLines="1" w:afterLines="1"/>
      <w:outlineLvl w:val="4"/>
    </w:pPr>
    <w:rPr>
      <w:rFonts w:ascii="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CC3C8A"/>
    <w:rPr>
      <w:b/>
    </w:rPr>
  </w:style>
  <w:style w:type="character" w:styleId="Hyperlink">
    <w:name w:val="Hyperlink"/>
    <w:basedOn w:val="DefaultParagraphFont"/>
    <w:uiPriority w:val="99"/>
    <w:rsid w:val="00CC3C8A"/>
    <w:rPr>
      <w:color w:val="0000FF"/>
      <w:u w:val="single"/>
    </w:rPr>
  </w:style>
  <w:style w:type="paragraph" w:styleId="NormalWeb">
    <w:name w:val="Normal (Web)"/>
    <w:basedOn w:val="Normal"/>
    <w:uiPriority w:val="99"/>
    <w:rsid w:val="00CC3C8A"/>
    <w:pPr>
      <w:spacing w:beforeLines="1" w:afterLines="1"/>
    </w:pPr>
    <w:rPr>
      <w:rFonts w:ascii="Times" w:hAnsi="Times" w:cs="Times New Roman"/>
      <w:sz w:val="20"/>
      <w:szCs w:val="20"/>
    </w:rPr>
  </w:style>
  <w:style w:type="paragraph" w:styleId="ListParagraph">
    <w:name w:val="List Paragraph"/>
    <w:basedOn w:val="Normal"/>
    <w:uiPriority w:val="34"/>
    <w:qFormat/>
    <w:rsid w:val="00CC3C8A"/>
    <w:pPr>
      <w:ind w:left="720"/>
      <w:contextualSpacing/>
    </w:pPr>
  </w:style>
  <w:style w:type="paragraph" w:styleId="FootnoteText">
    <w:name w:val="footnote text"/>
    <w:basedOn w:val="Normal"/>
    <w:link w:val="FootnoteTextChar"/>
    <w:uiPriority w:val="99"/>
    <w:semiHidden/>
    <w:unhideWhenUsed/>
    <w:rsid w:val="00F73057"/>
  </w:style>
  <w:style w:type="character" w:customStyle="1" w:styleId="FootnoteTextChar">
    <w:name w:val="Footnote Text Char"/>
    <w:basedOn w:val="DefaultParagraphFont"/>
    <w:link w:val="FootnoteText"/>
    <w:uiPriority w:val="99"/>
    <w:semiHidden/>
    <w:rsid w:val="00F73057"/>
  </w:style>
  <w:style w:type="character" w:styleId="FootnoteReference">
    <w:name w:val="footnote reference"/>
    <w:basedOn w:val="DefaultParagraphFont"/>
    <w:uiPriority w:val="99"/>
    <w:semiHidden/>
    <w:unhideWhenUsed/>
    <w:rsid w:val="00F73057"/>
    <w:rPr>
      <w:vertAlign w:val="superscript"/>
    </w:rPr>
  </w:style>
  <w:style w:type="character" w:customStyle="1" w:styleId="Heading5Char">
    <w:name w:val="Heading 5 Char"/>
    <w:basedOn w:val="DefaultParagraphFont"/>
    <w:link w:val="Heading5"/>
    <w:uiPriority w:val="9"/>
    <w:rsid w:val="00D55E77"/>
    <w:rPr>
      <w:rFonts w:ascii="Times" w:hAnsi="Times"/>
      <w:b/>
      <w:sz w:val="20"/>
      <w:szCs w:val="20"/>
    </w:rPr>
  </w:style>
  <w:style w:type="character" w:styleId="Emphasis">
    <w:name w:val="Emphasis"/>
    <w:basedOn w:val="DefaultParagraphFont"/>
    <w:uiPriority w:val="20"/>
    <w:rsid w:val="004701D7"/>
    <w:rPr>
      <w:i/>
    </w:rPr>
  </w:style>
  <w:style w:type="character" w:customStyle="1" w:styleId="Heading2Char">
    <w:name w:val="Heading 2 Char"/>
    <w:basedOn w:val="DefaultParagraphFont"/>
    <w:link w:val="Heading2"/>
    <w:rsid w:val="002960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352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D3528E"/>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rsid w:val="00AD5BE8"/>
    <w:rPr>
      <w:color w:val="800080" w:themeColor="followedHyperlink"/>
      <w:u w:val="single"/>
    </w:rPr>
  </w:style>
  <w:style w:type="character" w:styleId="HTMLAcronym">
    <w:name w:val="HTML Acronym"/>
    <w:basedOn w:val="DefaultParagraphFont"/>
    <w:uiPriority w:val="99"/>
    <w:rsid w:val="00366FFA"/>
  </w:style>
  <w:style w:type="paragraph" w:customStyle="1" w:styleId="bodytext">
    <w:name w:val="bodytext"/>
    <w:basedOn w:val="Normal"/>
    <w:rsid w:val="00366FFA"/>
    <w:pPr>
      <w:spacing w:beforeLines="1" w:afterLines="1"/>
    </w:pPr>
    <w:rPr>
      <w:rFonts w:ascii="Times" w:hAnsi="Times"/>
      <w:sz w:val="20"/>
      <w:szCs w:val="20"/>
    </w:rPr>
  </w:style>
  <w:style w:type="paragraph" w:styleId="BalloonText">
    <w:name w:val="Balloon Text"/>
    <w:basedOn w:val="Normal"/>
    <w:link w:val="BalloonTextChar"/>
    <w:rsid w:val="00D00FE0"/>
    <w:rPr>
      <w:rFonts w:ascii="Tahoma" w:hAnsi="Tahoma" w:cs="Tahoma"/>
      <w:sz w:val="16"/>
      <w:szCs w:val="16"/>
    </w:rPr>
  </w:style>
  <w:style w:type="character" w:customStyle="1" w:styleId="BalloonTextChar">
    <w:name w:val="Balloon Text Char"/>
    <w:basedOn w:val="DefaultParagraphFont"/>
    <w:link w:val="BalloonText"/>
    <w:rsid w:val="00D00FE0"/>
    <w:rPr>
      <w:rFonts w:ascii="Tahoma" w:hAnsi="Tahoma" w:cs="Tahoma"/>
      <w:sz w:val="16"/>
      <w:szCs w:val="16"/>
    </w:rPr>
  </w:style>
  <w:style w:type="paragraph" w:styleId="Header">
    <w:name w:val="header"/>
    <w:basedOn w:val="Normal"/>
    <w:link w:val="HeaderChar"/>
    <w:rsid w:val="00A96FDF"/>
    <w:pPr>
      <w:tabs>
        <w:tab w:val="center" w:pos="4680"/>
        <w:tab w:val="right" w:pos="9360"/>
      </w:tabs>
    </w:pPr>
  </w:style>
  <w:style w:type="character" w:customStyle="1" w:styleId="HeaderChar">
    <w:name w:val="Header Char"/>
    <w:basedOn w:val="DefaultParagraphFont"/>
    <w:link w:val="Header"/>
    <w:rsid w:val="00A96FDF"/>
  </w:style>
  <w:style w:type="paragraph" w:styleId="Footer">
    <w:name w:val="footer"/>
    <w:basedOn w:val="Normal"/>
    <w:link w:val="FooterChar"/>
    <w:rsid w:val="00A96FDF"/>
    <w:pPr>
      <w:tabs>
        <w:tab w:val="center" w:pos="4680"/>
        <w:tab w:val="right" w:pos="9360"/>
      </w:tabs>
    </w:pPr>
  </w:style>
  <w:style w:type="character" w:customStyle="1" w:styleId="FooterChar">
    <w:name w:val="Footer Char"/>
    <w:basedOn w:val="DefaultParagraphFont"/>
    <w:link w:val="Footer"/>
    <w:rsid w:val="00A96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58333">
      <w:bodyDiv w:val="1"/>
      <w:marLeft w:val="0"/>
      <w:marRight w:val="0"/>
      <w:marTop w:val="0"/>
      <w:marBottom w:val="0"/>
      <w:divBdr>
        <w:top w:val="none" w:sz="0" w:space="0" w:color="auto"/>
        <w:left w:val="none" w:sz="0" w:space="0" w:color="auto"/>
        <w:bottom w:val="none" w:sz="0" w:space="0" w:color="auto"/>
        <w:right w:val="none" w:sz="0" w:space="0" w:color="auto"/>
      </w:divBdr>
    </w:div>
    <w:div w:id="211844856">
      <w:bodyDiv w:val="1"/>
      <w:marLeft w:val="0"/>
      <w:marRight w:val="0"/>
      <w:marTop w:val="0"/>
      <w:marBottom w:val="0"/>
      <w:divBdr>
        <w:top w:val="none" w:sz="0" w:space="0" w:color="auto"/>
        <w:left w:val="none" w:sz="0" w:space="0" w:color="auto"/>
        <w:bottom w:val="none" w:sz="0" w:space="0" w:color="auto"/>
        <w:right w:val="none" w:sz="0" w:space="0" w:color="auto"/>
      </w:divBdr>
    </w:div>
    <w:div w:id="319695535">
      <w:bodyDiv w:val="1"/>
      <w:marLeft w:val="0"/>
      <w:marRight w:val="0"/>
      <w:marTop w:val="0"/>
      <w:marBottom w:val="0"/>
      <w:divBdr>
        <w:top w:val="none" w:sz="0" w:space="0" w:color="auto"/>
        <w:left w:val="none" w:sz="0" w:space="0" w:color="auto"/>
        <w:bottom w:val="none" w:sz="0" w:space="0" w:color="auto"/>
        <w:right w:val="none" w:sz="0" w:space="0" w:color="auto"/>
      </w:divBdr>
    </w:div>
    <w:div w:id="324286080">
      <w:bodyDiv w:val="1"/>
      <w:marLeft w:val="0"/>
      <w:marRight w:val="0"/>
      <w:marTop w:val="0"/>
      <w:marBottom w:val="0"/>
      <w:divBdr>
        <w:top w:val="none" w:sz="0" w:space="0" w:color="auto"/>
        <w:left w:val="none" w:sz="0" w:space="0" w:color="auto"/>
        <w:bottom w:val="none" w:sz="0" w:space="0" w:color="auto"/>
        <w:right w:val="none" w:sz="0" w:space="0" w:color="auto"/>
      </w:divBdr>
      <w:divsChild>
        <w:div w:id="402874667">
          <w:marLeft w:val="0"/>
          <w:marRight w:val="0"/>
          <w:marTop w:val="0"/>
          <w:marBottom w:val="0"/>
          <w:divBdr>
            <w:top w:val="none" w:sz="0" w:space="0" w:color="auto"/>
            <w:left w:val="none" w:sz="0" w:space="0" w:color="auto"/>
            <w:bottom w:val="none" w:sz="0" w:space="0" w:color="auto"/>
            <w:right w:val="none" w:sz="0" w:space="0" w:color="auto"/>
          </w:divBdr>
        </w:div>
        <w:div w:id="426579438">
          <w:marLeft w:val="0"/>
          <w:marRight w:val="0"/>
          <w:marTop w:val="0"/>
          <w:marBottom w:val="0"/>
          <w:divBdr>
            <w:top w:val="none" w:sz="0" w:space="0" w:color="auto"/>
            <w:left w:val="none" w:sz="0" w:space="0" w:color="auto"/>
            <w:bottom w:val="none" w:sz="0" w:space="0" w:color="auto"/>
            <w:right w:val="none" w:sz="0" w:space="0" w:color="auto"/>
          </w:divBdr>
        </w:div>
        <w:div w:id="444538346">
          <w:marLeft w:val="0"/>
          <w:marRight w:val="0"/>
          <w:marTop w:val="0"/>
          <w:marBottom w:val="0"/>
          <w:divBdr>
            <w:top w:val="none" w:sz="0" w:space="0" w:color="auto"/>
            <w:left w:val="none" w:sz="0" w:space="0" w:color="auto"/>
            <w:bottom w:val="none" w:sz="0" w:space="0" w:color="auto"/>
            <w:right w:val="none" w:sz="0" w:space="0" w:color="auto"/>
          </w:divBdr>
        </w:div>
        <w:div w:id="576742316">
          <w:marLeft w:val="0"/>
          <w:marRight w:val="0"/>
          <w:marTop w:val="0"/>
          <w:marBottom w:val="0"/>
          <w:divBdr>
            <w:top w:val="none" w:sz="0" w:space="0" w:color="auto"/>
            <w:left w:val="none" w:sz="0" w:space="0" w:color="auto"/>
            <w:bottom w:val="none" w:sz="0" w:space="0" w:color="auto"/>
            <w:right w:val="none" w:sz="0" w:space="0" w:color="auto"/>
          </w:divBdr>
        </w:div>
        <w:div w:id="654261539">
          <w:marLeft w:val="0"/>
          <w:marRight w:val="0"/>
          <w:marTop w:val="0"/>
          <w:marBottom w:val="0"/>
          <w:divBdr>
            <w:top w:val="none" w:sz="0" w:space="0" w:color="auto"/>
            <w:left w:val="none" w:sz="0" w:space="0" w:color="auto"/>
            <w:bottom w:val="none" w:sz="0" w:space="0" w:color="auto"/>
            <w:right w:val="none" w:sz="0" w:space="0" w:color="auto"/>
          </w:divBdr>
        </w:div>
        <w:div w:id="711685326">
          <w:marLeft w:val="0"/>
          <w:marRight w:val="0"/>
          <w:marTop w:val="0"/>
          <w:marBottom w:val="0"/>
          <w:divBdr>
            <w:top w:val="none" w:sz="0" w:space="0" w:color="auto"/>
            <w:left w:val="none" w:sz="0" w:space="0" w:color="auto"/>
            <w:bottom w:val="none" w:sz="0" w:space="0" w:color="auto"/>
            <w:right w:val="none" w:sz="0" w:space="0" w:color="auto"/>
          </w:divBdr>
        </w:div>
        <w:div w:id="819927627">
          <w:marLeft w:val="0"/>
          <w:marRight w:val="0"/>
          <w:marTop w:val="0"/>
          <w:marBottom w:val="0"/>
          <w:divBdr>
            <w:top w:val="none" w:sz="0" w:space="0" w:color="auto"/>
            <w:left w:val="none" w:sz="0" w:space="0" w:color="auto"/>
            <w:bottom w:val="none" w:sz="0" w:space="0" w:color="auto"/>
            <w:right w:val="none" w:sz="0" w:space="0" w:color="auto"/>
          </w:divBdr>
        </w:div>
        <w:div w:id="1006443646">
          <w:marLeft w:val="0"/>
          <w:marRight w:val="0"/>
          <w:marTop w:val="0"/>
          <w:marBottom w:val="0"/>
          <w:divBdr>
            <w:top w:val="none" w:sz="0" w:space="0" w:color="auto"/>
            <w:left w:val="none" w:sz="0" w:space="0" w:color="auto"/>
            <w:bottom w:val="none" w:sz="0" w:space="0" w:color="auto"/>
            <w:right w:val="none" w:sz="0" w:space="0" w:color="auto"/>
          </w:divBdr>
        </w:div>
        <w:div w:id="1131746059">
          <w:marLeft w:val="0"/>
          <w:marRight w:val="0"/>
          <w:marTop w:val="0"/>
          <w:marBottom w:val="0"/>
          <w:divBdr>
            <w:top w:val="none" w:sz="0" w:space="0" w:color="auto"/>
            <w:left w:val="none" w:sz="0" w:space="0" w:color="auto"/>
            <w:bottom w:val="none" w:sz="0" w:space="0" w:color="auto"/>
            <w:right w:val="none" w:sz="0" w:space="0" w:color="auto"/>
          </w:divBdr>
        </w:div>
        <w:div w:id="1235972466">
          <w:marLeft w:val="0"/>
          <w:marRight w:val="0"/>
          <w:marTop w:val="0"/>
          <w:marBottom w:val="0"/>
          <w:divBdr>
            <w:top w:val="none" w:sz="0" w:space="0" w:color="auto"/>
            <w:left w:val="none" w:sz="0" w:space="0" w:color="auto"/>
            <w:bottom w:val="none" w:sz="0" w:space="0" w:color="auto"/>
            <w:right w:val="none" w:sz="0" w:space="0" w:color="auto"/>
          </w:divBdr>
        </w:div>
        <w:div w:id="1314525437">
          <w:marLeft w:val="0"/>
          <w:marRight w:val="0"/>
          <w:marTop w:val="0"/>
          <w:marBottom w:val="0"/>
          <w:divBdr>
            <w:top w:val="none" w:sz="0" w:space="0" w:color="auto"/>
            <w:left w:val="none" w:sz="0" w:space="0" w:color="auto"/>
            <w:bottom w:val="none" w:sz="0" w:space="0" w:color="auto"/>
            <w:right w:val="none" w:sz="0" w:space="0" w:color="auto"/>
          </w:divBdr>
        </w:div>
        <w:div w:id="1334644771">
          <w:marLeft w:val="0"/>
          <w:marRight w:val="0"/>
          <w:marTop w:val="0"/>
          <w:marBottom w:val="0"/>
          <w:divBdr>
            <w:top w:val="none" w:sz="0" w:space="0" w:color="auto"/>
            <w:left w:val="none" w:sz="0" w:space="0" w:color="auto"/>
            <w:bottom w:val="none" w:sz="0" w:space="0" w:color="auto"/>
            <w:right w:val="none" w:sz="0" w:space="0" w:color="auto"/>
          </w:divBdr>
        </w:div>
        <w:div w:id="1538851067">
          <w:marLeft w:val="0"/>
          <w:marRight w:val="0"/>
          <w:marTop w:val="0"/>
          <w:marBottom w:val="0"/>
          <w:divBdr>
            <w:top w:val="none" w:sz="0" w:space="0" w:color="auto"/>
            <w:left w:val="none" w:sz="0" w:space="0" w:color="auto"/>
            <w:bottom w:val="none" w:sz="0" w:space="0" w:color="auto"/>
            <w:right w:val="none" w:sz="0" w:space="0" w:color="auto"/>
          </w:divBdr>
        </w:div>
        <w:div w:id="1720667927">
          <w:marLeft w:val="0"/>
          <w:marRight w:val="0"/>
          <w:marTop w:val="0"/>
          <w:marBottom w:val="0"/>
          <w:divBdr>
            <w:top w:val="none" w:sz="0" w:space="0" w:color="auto"/>
            <w:left w:val="none" w:sz="0" w:space="0" w:color="auto"/>
            <w:bottom w:val="none" w:sz="0" w:space="0" w:color="auto"/>
            <w:right w:val="none" w:sz="0" w:space="0" w:color="auto"/>
          </w:divBdr>
        </w:div>
        <w:div w:id="1837334032">
          <w:marLeft w:val="0"/>
          <w:marRight w:val="0"/>
          <w:marTop w:val="0"/>
          <w:marBottom w:val="0"/>
          <w:divBdr>
            <w:top w:val="none" w:sz="0" w:space="0" w:color="auto"/>
            <w:left w:val="none" w:sz="0" w:space="0" w:color="auto"/>
            <w:bottom w:val="none" w:sz="0" w:space="0" w:color="auto"/>
            <w:right w:val="none" w:sz="0" w:space="0" w:color="auto"/>
          </w:divBdr>
        </w:div>
        <w:div w:id="1954247245">
          <w:marLeft w:val="0"/>
          <w:marRight w:val="0"/>
          <w:marTop w:val="0"/>
          <w:marBottom w:val="0"/>
          <w:divBdr>
            <w:top w:val="none" w:sz="0" w:space="0" w:color="auto"/>
            <w:left w:val="none" w:sz="0" w:space="0" w:color="auto"/>
            <w:bottom w:val="none" w:sz="0" w:space="0" w:color="auto"/>
            <w:right w:val="none" w:sz="0" w:space="0" w:color="auto"/>
          </w:divBdr>
        </w:div>
        <w:div w:id="1987051674">
          <w:marLeft w:val="0"/>
          <w:marRight w:val="0"/>
          <w:marTop w:val="0"/>
          <w:marBottom w:val="0"/>
          <w:divBdr>
            <w:top w:val="none" w:sz="0" w:space="0" w:color="auto"/>
            <w:left w:val="none" w:sz="0" w:space="0" w:color="auto"/>
            <w:bottom w:val="none" w:sz="0" w:space="0" w:color="auto"/>
            <w:right w:val="none" w:sz="0" w:space="0" w:color="auto"/>
          </w:divBdr>
        </w:div>
      </w:divsChild>
    </w:div>
    <w:div w:id="371880751">
      <w:bodyDiv w:val="1"/>
      <w:marLeft w:val="0"/>
      <w:marRight w:val="0"/>
      <w:marTop w:val="0"/>
      <w:marBottom w:val="0"/>
      <w:divBdr>
        <w:top w:val="none" w:sz="0" w:space="0" w:color="auto"/>
        <w:left w:val="none" w:sz="0" w:space="0" w:color="auto"/>
        <w:bottom w:val="none" w:sz="0" w:space="0" w:color="auto"/>
        <w:right w:val="none" w:sz="0" w:space="0" w:color="auto"/>
      </w:divBdr>
    </w:div>
    <w:div w:id="455565374">
      <w:bodyDiv w:val="1"/>
      <w:marLeft w:val="0"/>
      <w:marRight w:val="0"/>
      <w:marTop w:val="0"/>
      <w:marBottom w:val="0"/>
      <w:divBdr>
        <w:top w:val="none" w:sz="0" w:space="0" w:color="auto"/>
        <w:left w:val="none" w:sz="0" w:space="0" w:color="auto"/>
        <w:bottom w:val="none" w:sz="0" w:space="0" w:color="auto"/>
        <w:right w:val="none" w:sz="0" w:space="0" w:color="auto"/>
      </w:divBdr>
    </w:div>
    <w:div w:id="489297393">
      <w:bodyDiv w:val="1"/>
      <w:marLeft w:val="0"/>
      <w:marRight w:val="0"/>
      <w:marTop w:val="0"/>
      <w:marBottom w:val="0"/>
      <w:divBdr>
        <w:top w:val="none" w:sz="0" w:space="0" w:color="auto"/>
        <w:left w:val="none" w:sz="0" w:space="0" w:color="auto"/>
        <w:bottom w:val="none" w:sz="0" w:space="0" w:color="auto"/>
        <w:right w:val="none" w:sz="0" w:space="0" w:color="auto"/>
      </w:divBdr>
      <w:divsChild>
        <w:div w:id="255596573">
          <w:marLeft w:val="0"/>
          <w:marRight w:val="0"/>
          <w:marTop w:val="0"/>
          <w:marBottom w:val="0"/>
          <w:divBdr>
            <w:top w:val="none" w:sz="0" w:space="0" w:color="auto"/>
            <w:left w:val="none" w:sz="0" w:space="0" w:color="auto"/>
            <w:bottom w:val="none" w:sz="0" w:space="0" w:color="auto"/>
            <w:right w:val="none" w:sz="0" w:space="0" w:color="auto"/>
          </w:divBdr>
        </w:div>
        <w:div w:id="273906687">
          <w:marLeft w:val="0"/>
          <w:marRight w:val="0"/>
          <w:marTop w:val="0"/>
          <w:marBottom w:val="0"/>
          <w:divBdr>
            <w:top w:val="none" w:sz="0" w:space="0" w:color="auto"/>
            <w:left w:val="none" w:sz="0" w:space="0" w:color="auto"/>
            <w:bottom w:val="none" w:sz="0" w:space="0" w:color="auto"/>
            <w:right w:val="none" w:sz="0" w:space="0" w:color="auto"/>
          </w:divBdr>
        </w:div>
        <w:div w:id="295915988">
          <w:marLeft w:val="0"/>
          <w:marRight w:val="0"/>
          <w:marTop w:val="0"/>
          <w:marBottom w:val="0"/>
          <w:divBdr>
            <w:top w:val="none" w:sz="0" w:space="0" w:color="auto"/>
            <w:left w:val="none" w:sz="0" w:space="0" w:color="auto"/>
            <w:bottom w:val="none" w:sz="0" w:space="0" w:color="auto"/>
            <w:right w:val="none" w:sz="0" w:space="0" w:color="auto"/>
          </w:divBdr>
        </w:div>
        <w:div w:id="619066999">
          <w:marLeft w:val="0"/>
          <w:marRight w:val="0"/>
          <w:marTop w:val="0"/>
          <w:marBottom w:val="0"/>
          <w:divBdr>
            <w:top w:val="none" w:sz="0" w:space="0" w:color="auto"/>
            <w:left w:val="none" w:sz="0" w:space="0" w:color="auto"/>
            <w:bottom w:val="none" w:sz="0" w:space="0" w:color="auto"/>
            <w:right w:val="none" w:sz="0" w:space="0" w:color="auto"/>
          </w:divBdr>
        </w:div>
        <w:div w:id="1262109745">
          <w:marLeft w:val="0"/>
          <w:marRight w:val="0"/>
          <w:marTop w:val="0"/>
          <w:marBottom w:val="0"/>
          <w:divBdr>
            <w:top w:val="none" w:sz="0" w:space="0" w:color="auto"/>
            <w:left w:val="none" w:sz="0" w:space="0" w:color="auto"/>
            <w:bottom w:val="none" w:sz="0" w:space="0" w:color="auto"/>
            <w:right w:val="none" w:sz="0" w:space="0" w:color="auto"/>
          </w:divBdr>
        </w:div>
        <w:div w:id="1282884211">
          <w:marLeft w:val="0"/>
          <w:marRight w:val="0"/>
          <w:marTop w:val="0"/>
          <w:marBottom w:val="0"/>
          <w:divBdr>
            <w:top w:val="none" w:sz="0" w:space="0" w:color="auto"/>
            <w:left w:val="none" w:sz="0" w:space="0" w:color="auto"/>
            <w:bottom w:val="none" w:sz="0" w:space="0" w:color="auto"/>
            <w:right w:val="none" w:sz="0" w:space="0" w:color="auto"/>
          </w:divBdr>
        </w:div>
        <w:div w:id="1883204229">
          <w:marLeft w:val="0"/>
          <w:marRight w:val="0"/>
          <w:marTop w:val="0"/>
          <w:marBottom w:val="0"/>
          <w:divBdr>
            <w:top w:val="none" w:sz="0" w:space="0" w:color="auto"/>
            <w:left w:val="none" w:sz="0" w:space="0" w:color="auto"/>
            <w:bottom w:val="none" w:sz="0" w:space="0" w:color="auto"/>
            <w:right w:val="none" w:sz="0" w:space="0" w:color="auto"/>
          </w:divBdr>
        </w:div>
      </w:divsChild>
    </w:div>
    <w:div w:id="608437149">
      <w:bodyDiv w:val="1"/>
      <w:marLeft w:val="0"/>
      <w:marRight w:val="0"/>
      <w:marTop w:val="0"/>
      <w:marBottom w:val="0"/>
      <w:divBdr>
        <w:top w:val="none" w:sz="0" w:space="0" w:color="auto"/>
        <w:left w:val="none" w:sz="0" w:space="0" w:color="auto"/>
        <w:bottom w:val="none" w:sz="0" w:space="0" w:color="auto"/>
        <w:right w:val="none" w:sz="0" w:space="0" w:color="auto"/>
      </w:divBdr>
      <w:divsChild>
        <w:div w:id="370375330">
          <w:marLeft w:val="0"/>
          <w:marRight w:val="0"/>
          <w:marTop w:val="0"/>
          <w:marBottom w:val="0"/>
          <w:divBdr>
            <w:top w:val="none" w:sz="0" w:space="0" w:color="auto"/>
            <w:left w:val="none" w:sz="0" w:space="0" w:color="auto"/>
            <w:bottom w:val="none" w:sz="0" w:space="0" w:color="auto"/>
            <w:right w:val="none" w:sz="0" w:space="0" w:color="auto"/>
          </w:divBdr>
        </w:div>
        <w:div w:id="381295913">
          <w:marLeft w:val="0"/>
          <w:marRight w:val="0"/>
          <w:marTop w:val="0"/>
          <w:marBottom w:val="0"/>
          <w:divBdr>
            <w:top w:val="none" w:sz="0" w:space="0" w:color="auto"/>
            <w:left w:val="none" w:sz="0" w:space="0" w:color="auto"/>
            <w:bottom w:val="none" w:sz="0" w:space="0" w:color="auto"/>
            <w:right w:val="none" w:sz="0" w:space="0" w:color="auto"/>
          </w:divBdr>
        </w:div>
        <w:div w:id="516308544">
          <w:marLeft w:val="0"/>
          <w:marRight w:val="0"/>
          <w:marTop w:val="0"/>
          <w:marBottom w:val="0"/>
          <w:divBdr>
            <w:top w:val="none" w:sz="0" w:space="0" w:color="auto"/>
            <w:left w:val="none" w:sz="0" w:space="0" w:color="auto"/>
            <w:bottom w:val="none" w:sz="0" w:space="0" w:color="auto"/>
            <w:right w:val="none" w:sz="0" w:space="0" w:color="auto"/>
          </w:divBdr>
        </w:div>
        <w:div w:id="531193682">
          <w:marLeft w:val="0"/>
          <w:marRight w:val="0"/>
          <w:marTop w:val="0"/>
          <w:marBottom w:val="0"/>
          <w:divBdr>
            <w:top w:val="none" w:sz="0" w:space="0" w:color="auto"/>
            <w:left w:val="none" w:sz="0" w:space="0" w:color="auto"/>
            <w:bottom w:val="none" w:sz="0" w:space="0" w:color="auto"/>
            <w:right w:val="none" w:sz="0" w:space="0" w:color="auto"/>
          </w:divBdr>
        </w:div>
        <w:div w:id="859242957">
          <w:marLeft w:val="0"/>
          <w:marRight w:val="0"/>
          <w:marTop w:val="0"/>
          <w:marBottom w:val="0"/>
          <w:divBdr>
            <w:top w:val="none" w:sz="0" w:space="0" w:color="auto"/>
            <w:left w:val="none" w:sz="0" w:space="0" w:color="auto"/>
            <w:bottom w:val="none" w:sz="0" w:space="0" w:color="auto"/>
            <w:right w:val="none" w:sz="0" w:space="0" w:color="auto"/>
          </w:divBdr>
        </w:div>
        <w:div w:id="1020664425">
          <w:marLeft w:val="0"/>
          <w:marRight w:val="0"/>
          <w:marTop w:val="0"/>
          <w:marBottom w:val="0"/>
          <w:divBdr>
            <w:top w:val="none" w:sz="0" w:space="0" w:color="auto"/>
            <w:left w:val="none" w:sz="0" w:space="0" w:color="auto"/>
            <w:bottom w:val="none" w:sz="0" w:space="0" w:color="auto"/>
            <w:right w:val="none" w:sz="0" w:space="0" w:color="auto"/>
          </w:divBdr>
        </w:div>
        <w:div w:id="1041056489">
          <w:marLeft w:val="0"/>
          <w:marRight w:val="0"/>
          <w:marTop w:val="0"/>
          <w:marBottom w:val="0"/>
          <w:divBdr>
            <w:top w:val="none" w:sz="0" w:space="0" w:color="auto"/>
            <w:left w:val="none" w:sz="0" w:space="0" w:color="auto"/>
            <w:bottom w:val="none" w:sz="0" w:space="0" w:color="auto"/>
            <w:right w:val="none" w:sz="0" w:space="0" w:color="auto"/>
          </w:divBdr>
        </w:div>
        <w:div w:id="1174875191">
          <w:marLeft w:val="0"/>
          <w:marRight w:val="0"/>
          <w:marTop w:val="0"/>
          <w:marBottom w:val="0"/>
          <w:divBdr>
            <w:top w:val="none" w:sz="0" w:space="0" w:color="auto"/>
            <w:left w:val="none" w:sz="0" w:space="0" w:color="auto"/>
            <w:bottom w:val="none" w:sz="0" w:space="0" w:color="auto"/>
            <w:right w:val="none" w:sz="0" w:space="0" w:color="auto"/>
          </w:divBdr>
        </w:div>
        <w:div w:id="1224095882">
          <w:marLeft w:val="0"/>
          <w:marRight w:val="0"/>
          <w:marTop w:val="0"/>
          <w:marBottom w:val="0"/>
          <w:divBdr>
            <w:top w:val="none" w:sz="0" w:space="0" w:color="auto"/>
            <w:left w:val="none" w:sz="0" w:space="0" w:color="auto"/>
            <w:bottom w:val="none" w:sz="0" w:space="0" w:color="auto"/>
            <w:right w:val="none" w:sz="0" w:space="0" w:color="auto"/>
          </w:divBdr>
        </w:div>
        <w:div w:id="1267156741">
          <w:marLeft w:val="0"/>
          <w:marRight w:val="0"/>
          <w:marTop w:val="0"/>
          <w:marBottom w:val="0"/>
          <w:divBdr>
            <w:top w:val="none" w:sz="0" w:space="0" w:color="auto"/>
            <w:left w:val="none" w:sz="0" w:space="0" w:color="auto"/>
            <w:bottom w:val="none" w:sz="0" w:space="0" w:color="auto"/>
            <w:right w:val="none" w:sz="0" w:space="0" w:color="auto"/>
          </w:divBdr>
        </w:div>
        <w:div w:id="1612392304">
          <w:marLeft w:val="0"/>
          <w:marRight w:val="0"/>
          <w:marTop w:val="0"/>
          <w:marBottom w:val="0"/>
          <w:divBdr>
            <w:top w:val="none" w:sz="0" w:space="0" w:color="auto"/>
            <w:left w:val="none" w:sz="0" w:space="0" w:color="auto"/>
            <w:bottom w:val="none" w:sz="0" w:space="0" w:color="auto"/>
            <w:right w:val="none" w:sz="0" w:space="0" w:color="auto"/>
          </w:divBdr>
        </w:div>
        <w:div w:id="1616670336">
          <w:marLeft w:val="0"/>
          <w:marRight w:val="0"/>
          <w:marTop w:val="0"/>
          <w:marBottom w:val="0"/>
          <w:divBdr>
            <w:top w:val="none" w:sz="0" w:space="0" w:color="auto"/>
            <w:left w:val="none" w:sz="0" w:space="0" w:color="auto"/>
            <w:bottom w:val="none" w:sz="0" w:space="0" w:color="auto"/>
            <w:right w:val="none" w:sz="0" w:space="0" w:color="auto"/>
          </w:divBdr>
        </w:div>
        <w:div w:id="1761681116">
          <w:marLeft w:val="0"/>
          <w:marRight w:val="0"/>
          <w:marTop w:val="0"/>
          <w:marBottom w:val="0"/>
          <w:divBdr>
            <w:top w:val="none" w:sz="0" w:space="0" w:color="auto"/>
            <w:left w:val="none" w:sz="0" w:space="0" w:color="auto"/>
            <w:bottom w:val="none" w:sz="0" w:space="0" w:color="auto"/>
            <w:right w:val="none" w:sz="0" w:space="0" w:color="auto"/>
          </w:divBdr>
        </w:div>
        <w:div w:id="2111464301">
          <w:marLeft w:val="0"/>
          <w:marRight w:val="0"/>
          <w:marTop w:val="0"/>
          <w:marBottom w:val="0"/>
          <w:divBdr>
            <w:top w:val="none" w:sz="0" w:space="0" w:color="auto"/>
            <w:left w:val="none" w:sz="0" w:space="0" w:color="auto"/>
            <w:bottom w:val="none" w:sz="0" w:space="0" w:color="auto"/>
            <w:right w:val="none" w:sz="0" w:space="0" w:color="auto"/>
          </w:divBdr>
        </w:div>
      </w:divsChild>
    </w:div>
    <w:div w:id="646133231">
      <w:bodyDiv w:val="1"/>
      <w:marLeft w:val="0"/>
      <w:marRight w:val="0"/>
      <w:marTop w:val="0"/>
      <w:marBottom w:val="0"/>
      <w:divBdr>
        <w:top w:val="none" w:sz="0" w:space="0" w:color="auto"/>
        <w:left w:val="none" w:sz="0" w:space="0" w:color="auto"/>
        <w:bottom w:val="none" w:sz="0" w:space="0" w:color="auto"/>
        <w:right w:val="none" w:sz="0" w:space="0" w:color="auto"/>
      </w:divBdr>
    </w:div>
    <w:div w:id="1006516767">
      <w:bodyDiv w:val="1"/>
      <w:marLeft w:val="0"/>
      <w:marRight w:val="0"/>
      <w:marTop w:val="0"/>
      <w:marBottom w:val="0"/>
      <w:divBdr>
        <w:top w:val="none" w:sz="0" w:space="0" w:color="auto"/>
        <w:left w:val="none" w:sz="0" w:space="0" w:color="auto"/>
        <w:bottom w:val="none" w:sz="0" w:space="0" w:color="auto"/>
        <w:right w:val="none" w:sz="0" w:space="0" w:color="auto"/>
      </w:divBdr>
    </w:div>
    <w:div w:id="1225947641">
      <w:bodyDiv w:val="1"/>
      <w:marLeft w:val="0"/>
      <w:marRight w:val="0"/>
      <w:marTop w:val="0"/>
      <w:marBottom w:val="0"/>
      <w:divBdr>
        <w:top w:val="none" w:sz="0" w:space="0" w:color="auto"/>
        <w:left w:val="none" w:sz="0" w:space="0" w:color="auto"/>
        <w:bottom w:val="none" w:sz="0" w:space="0" w:color="auto"/>
        <w:right w:val="none" w:sz="0" w:space="0" w:color="auto"/>
      </w:divBdr>
    </w:div>
    <w:div w:id="1385446372">
      <w:bodyDiv w:val="1"/>
      <w:marLeft w:val="0"/>
      <w:marRight w:val="0"/>
      <w:marTop w:val="0"/>
      <w:marBottom w:val="0"/>
      <w:divBdr>
        <w:top w:val="none" w:sz="0" w:space="0" w:color="auto"/>
        <w:left w:val="none" w:sz="0" w:space="0" w:color="auto"/>
        <w:bottom w:val="none" w:sz="0" w:space="0" w:color="auto"/>
        <w:right w:val="none" w:sz="0" w:space="0" w:color="auto"/>
      </w:divBdr>
      <w:divsChild>
        <w:div w:id="32972505">
          <w:marLeft w:val="0"/>
          <w:marRight w:val="0"/>
          <w:marTop w:val="0"/>
          <w:marBottom w:val="0"/>
          <w:divBdr>
            <w:top w:val="none" w:sz="0" w:space="0" w:color="auto"/>
            <w:left w:val="none" w:sz="0" w:space="0" w:color="auto"/>
            <w:bottom w:val="none" w:sz="0" w:space="0" w:color="auto"/>
            <w:right w:val="none" w:sz="0" w:space="0" w:color="auto"/>
          </w:divBdr>
        </w:div>
        <w:div w:id="63532201">
          <w:marLeft w:val="0"/>
          <w:marRight w:val="0"/>
          <w:marTop w:val="0"/>
          <w:marBottom w:val="0"/>
          <w:divBdr>
            <w:top w:val="none" w:sz="0" w:space="0" w:color="auto"/>
            <w:left w:val="none" w:sz="0" w:space="0" w:color="auto"/>
            <w:bottom w:val="none" w:sz="0" w:space="0" w:color="auto"/>
            <w:right w:val="none" w:sz="0" w:space="0" w:color="auto"/>
          </w:divBdr>
        </w:div>
        <w:div w:id="66806642">
          <w:marLeft w:val="0"/>
          <w:marRight w:val="0"/>
          <w:marTop w:val="0"/>
          <w:marBottom w:val="0"/>
          <w:divBdr>
            <w:top w:val="none" w:sz="0" w:space="0" w:color="auto"/>
            <w:left w:val="none" w:sz="0" w:space="0" w:color="auto"/>
            <w:bottom w:val="none" w:sz="0" w:space="0" w:color="auto"/>
            <w:right w:val="none" w:sz="0" w:space="0" w:color="auto"/>
          </w:divBdr>
        </w:div>
        <w:div w:id="124206148">
          <w:marLeft w:val="0"/>
          <w:marRight w:val="0"/>
          <w:marTop w:val="0"/>
          <w:marBottom w:val="0"/>
          <w:divBdr>
            <w:top w:val="none" w:sz="0" w:space="0" w:color="auto"/>
            <w:left w:val="none" w:sz="0" w:space="0" w:color="auto"/>
            <w:bottom w:val="none" w:sz="0" w:space="0" w:color="auto"/>
            <w:right w:val="none" w:sz="0" w:space="0" w:color="auto"/>
          </w:divBdr>
        </w:div>
        <w:div w:id="131485695">
          <w:marLeft w:val="0"/>
          <w:marRight w:val="0"/>
          <w:marTop w:val="0"/>
          <w:marBottom w:val="0"/>
          <w:divBdr>
            <w:top w:val="none" w:sz="0" w:space="0" w:color="auto"/>
            <w:left w:val="none" w:sz="0" w:space="0" w:color="auto"/>
            <w:bottom w:val="none" w:sz="0" w:space="0" w:color="auto"/>
            <w:right w:val="none" w:sz="0" w:space="0" w:color="auto"/>
          </w:divBdr>
        </w:div>
        <w:div w:id="201678727">
          <w:marLeft w:val="0"/>
          <w:marRight w:val="0"/>
          <w:marTop w:val="0"/>
          <w:marBottom w:val="0"/>
          <w:divBdr>
            <w:top w:val="none" w:sz="0" w:space="0" w:color="auto"/>
            <w:left w:val="none" w:sz="0" w:space="0" w:color="auto"/>
            <w:bottom w:val="none" w:sz="0" w:space="0" w:color="auto"/>
            <w:right w:val="none" w:sz="0" w:space="0" w:color="auto"/>
          </w:divBdr>
        </w:div>
        <w:div w:id="245891082">
          <w:marLeft w:val="0"/>
          <w:marRight w:val="0"/>
          <w:marTop w:val="0"/>
          <w:marBottom w:val="0"/>
          <w:divBdr>
            <w:top w:val="none" w:sz="0" w:space="0" w:color="auto"/>
            <w:left w:val="none" w:sz="0" w:space="0" w:color="auto"/>
            <w:bottom w:val="none" w:sz="0" w:space="0" w:color="auto"/>
            <w:right w:val="none" w:sz="0" w:space="0" w:color="auto"/>
          </w:divBdr>
        </w:div>
        <w:div w:id="283582319">
          <w:marLeft w:val="0"/>
          <w:marRight w:val="0"/>
          <w:marTop w:val="0"/>
          <w:marBottom w:val="0"/>
          <w:divBdr>
            <w:top w:val="none" w:sz="0" w:space="0" w:color="auto"/>
            <w:left w:val="none" w:sz="0" w:space="0" w:color="auto"/>
            <w:bottom w:val="none" w:sz="0" w:space="0" w:color="auto"/>
            <w:right w:val="none" w:sz="0" w:space="0" w:color="auto"/>
          </w:divBdr>
        </w:div>
        <w:div w:id="419566114">
          <w:marLeft w:val="0"/>
          <w:marRight w:val="0"/>
          <w:marTop w:val="0"/>
          <w:marBottom w:val="0"/>
          <w:divBdr>
            <w:top w:val="none" w:sz="0" w:space="0" w:color="auto"/>
            <w:left w:val="none" w:sz="0" w:space="0" w:color="auto"/>
            <w:bottom w:val="none" w:sz="0" w:space="0" w:color="auto"/>
            <w:right w:val="none" w:sz="0" w:space="0" w:color="auto"/>
          </w:divBdr>
        </w:div>
        <w:div w:id="563221721">
          <w:marLeft w:val="0"/>
          <w:marRight w:val="0"/>
          <w:marTop w:val="0"/>
          <w:marBottom w:val="0"/>
          <w:divBdr>
            <w:top w:val="none" w:sz="0" w:space="0" w:color="auto"/>
            <w:left w:val="none" w:sz="0" w:space="0" w:color="auto"/>
            <w:bottom w:val="none" w:sz="0" w:space="0" w:color="auto"/>
            <w:right w:val="none" w:sz="0" w:space="0" w:color="auto"/>
          </w:divBdr>
        </w:div>
        <w:div w:id="563610859">
          <w:marLeft w:val="0"/>
          <w:marRight w:val="0"/>
          <w:marTop w:val="0"/>
          <w:marBottom w:val="0"/>
          <w:divBdr>
            <w:top w:val="none" w:sz="0" w:space="0" w:color="auto"/>
            <w:left w:val="none" w:sz="0" w:space="0" w:color="auto"/>
            <w:bottom w:val="none" w:sz="0" w:space="0" w:color="auto"/>
            <w:right w:val="none" w:sz="0" w:space="0" w:color="auto"/>
          </w:divBdr>
        </w:div>
        <w:div w:id="705907449">
          <w:marLeft w:val="0"/>
          <w:marRight w:val="0"/>
          <w:marTop w:val="0"/>
          <w:marBottom w:val="0"/>
          <w:divBdr>
            <w:top w:val="none" w:sz="0" w:space="0" w:color="auto"/>
            <w:left w:val="none" w:sz="0" w:space="0" w:color="auto"/>
            <w:bottom w:val="none" w:sz="0" w:space="0" w:color="auto"/>
            <w:right w:val="none" w:sz="0" w:space="0" w:color="auto"/>
          </w:divBdr>
        </w:div>
        <w:div w:id="726538778">
          <w:marLeft w:val="0"/>
          <w:marRight w:val="0"/>
          <w:marTop w:val="0"/>
          <w:marBottom w:val="0"/>
          <w:divBdr>
            <w:top w:val="none" w:sz="0" w:space="0" w:color="auto"/>
            <w:left w:val="none" w:sz="0" w:space="0" w:color="auto"/>
            <w:bottom w:val="none" w:sz="0" w:space="0" w:color="auto"/>
            <w:right w:val="none" w:sz="0" w:space="0" w:color="auto"/>
          </w:divBdr>
        </w:div>
        <w:div w:id="740716120">
          <w:marLeft w:val="0"/>
          <w:marRight w:val="0"/>
          <w:marTop w:val="0"/>
          <w:marBottom w:val="0"/>
          <w:divBdr>
            <w:top w:val="none" w:sz="0" w:space="0" w:color="auto"/>
            <w:left w:val="none" w:sz="0" w:space="0" w:color="auto"/>
            <w:bottom w:val="none" w:sz="0" w:space="0" w:color="auto"/>
            <w:right w:val="none" w:sz="0" w:space="0" w:color="auto"/>
          </w:divBdr>
        </w:div>
        <w:div w:id="750394254">
          <w:marLeft w:val="0"/>
          <w:marRight w:val="0"/>
          <w:marTop w:val="0"/>
          <w:marBottom w:val="0"/>
          <w:divBdr>
            <w:top w:val="none" w:sz="0" w:space="0" w:color="auto"/>
            <w:left w:val="none" w:sz="0" w:space="0" w:color="auto"/>
            <w:bottom w:val="none" w:sz="0" w:space="0" w:color="auto"/>
            <w:right w:val="none" w:sz="0" w:space="0" w:color="auto"/>
          </w:divBdr>
        </w:div>
        <w:div w:id="788203417">
          <w:marLeft w:val="0"/>
          <w:marRight w:val="0"/>
          <w:marTop w:val="0"/>
          <w:marBottom w:val="0"/>
          <w:divBdr>
            <w:top w:val="none" w:sz="0" w:space="0" w:color="auto"/>
            <w:left w:val="none" w:sz="0" w:space="0" w:color="auto"/>
            <w:bottom w:val="none" w:sz="0" w:space="0" w:color="auto"/>
            <w:right w:val="none" w:sz="0" w:space="0" w:color="auto"/>
          </w:divBdr>
        </w:div>
        <w:div w:id="817502798">
          <w:marLeft w:val="0"/>
          <w:marRight w:val="0"/>
          <w:marTop w:val="0"/>
          <w:marBottom w:val="0"/>
          <w:divBdr>
            <w:top w:val="none" w:sz="0" w:space="0" w:color="auto"/>
            <w:left w:val="none" w:sz="0" w:space="0" w:color="auto"/>
            <w:bottom w:val="none" w:sz="0" w:space="0" w:color="auto"/>
            <w:right w:val="none" w:sz="0" w:space="0" w:color="auto"/>
          </w:divBdr>
        </w:div>
        <w:div w:id="839853796">
          <w:marLeft w:val="0"/>
          <w:marRight w:val="0"/>
          <w:marTop w:val="0"/>
          <w:marBottom w:val="0"/>
          <w:divBdr>
            <w:top w:val="none" w:sz="0" w:space="0" w:color="auto"/>
            <w:left w:val="none" w:sz="0" w:space="0" w:color="auto"/>
            <w:bottom w:val="none" w:sz="0" w:space="0" w:color="auto"/>
            <w:right w:val="none" w:sz="0" w:space="0" w:color="auto"/>
          </w:divBdr>
        </w:div>
        <w:div w:id="951941894">
          <w:marLeft w:val="0"/>
          <w:marRight w:val="0"/>
          <w:marTop w:val="0"/>
          <w:marBottom w:val="0"/>
          <w:divBdr>
            <w:top w:val="none" w:sz="0" w:space="0" w:color="auto"/>
            <w:left w:val="none" w:sz="0" w:space="0" w:color="auto"/>
            <w:bottom w:val="none" w:sz="0" w:space="0" w:color="auto"/>
            <w:right w:val="none" w:sz="0" w:space="0" w:color="auto"/>
          </w:divBdr>
        </w:div>
        <w:div w:id="979769323">
          <w:marLeft w:val="0"/>
          <w:marRight w:val="0"/>
          <w:marTop w:val="0"/>
          <w:marBottom w:val="0"/>
          <w:divBdr>
            <w:top w:val="none" w:sz="0" w:space="0" w:color="auto"/>
            <w:left w:val="none" w:sz="0" w:space="0" w:color="auto"/>
            <w:bottom w:val="none" w:sz="0" w:space="0" w:color="auto"/>
            <w:right w:val="none" w:sz="0" w:space="0" w:color="auto"/>
          </w:divBdr>
        </w:div>
        <w:div w:id="1057365253">
          <w:marLeft w:val="0"/>
          <w:marRight w:val="0"/>
          <w:marTop w:val="0"/>
          <w:marBottom w:val="0"/>
          <w:divBdr>
            <w:top w:val="none" w:sz="0" w:space="0" w:color="auto"/>
            <w:left w:val="none" w:sz="0" w:space="0" w:color="auto"/>
            <w:bottom w:val="none" w:sz="0" w:space="0" w:color="auto"/>
            <w:right w:val="none" w:sz="0" w:space="0" w:color="auto"/>
          </w:divBdr>
        </w:div>
        <w:div w:id="1065839799">
          <w:marLeft w:val="0"/>
          <w:marRight w:val="0"/>
          <w:marTop w:val="0"/>
          <w:marBottom w:val="0"/>
          <w:divBdr>
            <w:top w:val="none" w:sz="0" w:space="0" w:color="auto"/>
            <w:left w:val="none" w:sz="0" w:space="0" w:color="auto"/>
            <w:bottom w:val="none" w:sz="0" w:space="0" w:color="auto"/>
            <w:right w:val="none" w:sz="0" w:space="0" w:color="auto"/>
          </w:divBdr>
        </w:div>
        <w:div w:id="1117870004">
          <w:marLeft w:val="0"/>
          <w:marRight w:val="0"/>
          <w:marTop w:val="0"/>
          <w:marBottom w:val="0"/>
          <w:divBdr>
            <w:top w:val="none" w:sz="0" w:space="0" w:color="auto"/>
            <w:left w:val="none" w:sz="0" w:space="0" w:color="auto"/>
            <w:bottom w:val="none" w:sz="0" w:space="0" w:color="auto"/>
            <w:right w:val="none" w:sz="0" w:space="0" w:color="auto"/>
          </w:divBdr>
        </w:div>
        <w:div w:id="1276868005">
          <w:marLeft w:val="0"/>
          <w:marRight w:val="0"/>
          <w:marTop w:val="0"/>
          <w:marBottom w:val="0"/>
          <w:divBdr>
            <w:top w:val="none" w:sz="0" w:space="0" w:color="auto"/>
            <w:left w:val="none" w:sz="0" w:space="0" w:color="auto"/>
            <w:bottom w:val="none" w:sz="0" w:space="0" w:color="auto"/>
            <w:right w:val="none" w:sz="0" w:space="0" w:color="auto"/>
          </w:divBdr>
        </w:div>
        <w:div w:id="1286427787">
          <w:marLeft w:val="0"/>
          <w:marRight w:val="0"/>
          <w:marTop w:val="0"/>
          <w:marBottom w:val="0"/>
          <w:divBdr>
            <w:top w:val="none" w:sz="0" w:space="0" w:color="auto"/>
            <w:left w:val="none" w:sz="0" w:space="0" w:color="auto"/>
            <w:bottom w:val="none" w:sz="0" w:space="0" w:color="auto"/>
            <w:right w:val="none" w:sz="0" w:space="0" w:color="auto"/>
          </w:divBdr>
        </w:div>
        <w:div w:id="1300843206">
          <w:marLeft w:val="0"/>
          <w:marRight w:val="0"/>
          <w:marTop w:val="0"/>
          <w:marBottom w:val="0"/>
          <w:divBdr>
            <w:top w:val="none" w:sz="0" w:space="0" w:color="auto"/>
            <w:left w:val="none" w:sz="0" w:space="0" w:color="auto"/>
            <w:bottom w:val="none" w:sz="0" w:space="0" w:color="auto"/>
            <w:right w:val="none" w:sz="0" w:space="0" w:color="auto"/>
          </w:divBdr>
        </w:div>
        <w:div w:id="1416786667">
          <w:marLeft w:val="0"/>
          <w:marRight w:val="0"/>
          <w:marTop w:val="0"/>
          <w:marBottom w:val="0"/>
          <w:divBdr>
            <w:top w:val="none" w:sz="0" w:space="0" w:color="auto"/>
            <w:left w:val="none" w:sz="0" w:space="0" w:color="auto"/>
            <w:bottom w:val="none" w:sz="0" w:space="0" w:color="auto"/>
            <w:right w:val="none" w:sz="0" w:space="0" w:color="auto"/>
          </w:divBdr>
        </w:div>
        <w:div w:id="1418821580">
          <w:marLeft w:val="0"/>
          <w:marRight w:val="0"/>
          <w:marTop w:val="0"/>
          <w:marBottom w:val="0"/>
          <w:divBdr>
            <w:top w:val="none" w:sz="0" w:space="0" w:color="auto"/>
            <w:left w:val="none" w:sz="0" w:space="0" w:color="auto"/>
            <w:bottom w:val="none" w:sz="0" w:space="0" w:color="auto"/>
            <w:right w:val="none" w:sz="0" w:space="0" w:color="auto"/>
          </w:divBdr>
        </w:div>
        <w:div w:id="1454599162">
          <w:marLeft w:val="0"/>
          <w:marRight w:val="0"/>
          <w:marTop w:val="0"/>
          <w:marBottom w:val="0"/>
          <w:divBdr>
            <w:top w:val="none" w:sz="0" w:space="0" w:color="auto"/>
            <w:left w:val="none" w:sz="0" w:space="0" w:color="auto"/>
            <w:bottom w:val="none" w:sz="0" w:space="0" w:color="auto"/>
            <w:right w:val="none" w:sz="0" w:space="0" w:color="auto"/>
          </w:divBdr>
        </w:div>
        <w:div w:id="1455320453">
          <w:marLeft w:val="0"/>
          <w:marRight w:val="0"/>
          <w:marTop w:val="0"/>
          <w:marBottom w:val="0"/>
          <w:divBdr>
            <w:top w:val="none" w:sz="0" w:space="0" w:color="auto"/>
            <w:left w:val="none" w:sz="0" w:space="0" w:color="auto"/>
            <w:bottom w:val="none" w:sz="0" w:space="0" w:color="auto"/>
            <w:right w:val="none" w:sz="0" w:space="0" w:color="auto"/>
          </w:divBdr>
        </w:div>
        <w:div w:id="1535072097">
          <w:marLeft w:val="0"/>
          <w:marRight w:val="0"/>
          <w:marTop w:val="0"/>
          <w:marBottom w:val="0"/>
          <w:divBdr>
            <w:top w:val="none" w:sz="0" w:space="0" w:color="auto"/>
            <w:left w:val="none" w:sz="0" w:space="0" w:color="auto"/>
            <w:bottom w:val="none" w:sz="0" w:space="0" w:color="auto"/>
            <w:right w:val="none" w:sz="0" w:space="0" w:color="auto"/>
          </w:divBdr>
        </w:div>
        <w:div w:id="1540389839">
          <w:marLeft w:val="0"/>
          <w:marRight w:val="0"/>
          <w:marTop w:val="0"/>
          <w:marBottom w:val="0"/>
          <w:divBdr>
            <w:top w:val="none" w:sz="0" w:space="0" w:color="auto"/>
            <w:left w:val="none" w:sz="0" w:space="0" w:color="auto"/>
            <w:bottom w:val="none" w:sz="0" w:space="0" w:color="auto"/>
            <w:right w:val="none" w:sz="0" w:space="0" w:color="auto"/>
          </w:divBdr>
        </w:div>
        <w:div w:id="1602908524">
          <w:marLeft w:val="0"/>
          <w:marRight w:val="0"/>
          <w:marTop w:val="0"/>
          <w:marBottom w:val="0"/>
          <w:divBdr>
            <w:top w:val="none" w:sz="0" w:space="0" w:color="auto"/>
            <w:left w:val="none" w:sz="0" w:space="0" w:color="auto"/>
            <w:bottom w:val="none" w:sz="0" w:space="0" w:color="auto"/>
            <w:right w:val="none" w:sz="0" w:space="0" w:color="auto"/>
          </w:divBdr>
        </w:div>
        <w:div w:id="1650208960">
          <w:marLeft w:val="0"/>
          <w:marRight w:val="0"/>
          <w:marTop w:val="0"/>
          <w:marBottom w:val="0"/>
          <w:divBdr>
            <w:top w:val="none" w:sz="0" w:space="0" w:color="auto"/>
            <w:left w:val="none" w:sz="0" w:space="0" w:color="auto"/>
            <w:bottom w:val="none" w:sz="0" w:space="0" w:color="auto"/>
            <w:right w:val="none" w:sz="0" w:space="0" w:color="auto"/>
          </w:divBdr>
        </w:div>
        <w:div w:id="1710177267">
          <w:marLeft w:val="0"/>
          <w:marRight w:val="0"/>
          <w:marTop w:val="0"/>
          <w:marBottom w:val="0"/>
          <w:divBdr>
            <w:top w:val="none" w:sz="0" w:space="0" w:color="auto"/>
            <w:left w:val="none" w:sz="0" w:space="0" w:color="auto"/>
            <w:bottom w:val="none" w:sz="0" w:space="0" w:color="auto"/>
            <w:right w:val="none" w:sz="0" w:space="0" w:color="auto"/>
          </w:divBdr>
        </w:div>
        <w:div w:id="1727604383">
          <w:marLeft w:val="0"/>
          <w:marRight w:val="0"/>
          <w:marTop w:val="0"/>
          <w:marBottom w:val="0"/>
          <w:divBdr>
            <w:top w:val="none" w:sz="0" w:space="0" w:color="auto"/>
            <w:left w:val="none" w:sz="0" w:space="0" w:color="auto"/>
            <w:bottom w:val="none" w:sz="0" w:space="0" w:color="auto"/>
            <w:right w:val="none" w:sz="0" w:space="0" w:color="auto"/>
          </w:divBdr>
        </w:div>
        <w:div w:id="1744328032">
          <w:marLeft w:val="0"/>
          <w:marRight w:val="0"/>
          <w:marTop w:val="0"/>
          <w:marBottom w:val="0"/>
          <w:divBdr>
            <w:top w:val="none" w:sz="0" w:space="0" w:color="auto"/>
            <w:left w:val="none" w:sz="0" w:space="0" w:color="auto"/>
            <w:bottom w:val="none" w:sz="0" w:space="0" w:color="auto"/>
            <w:right w:val="none" w:sz="0" w:space="0" w:color="auto"/>
          </w:divBdr>
        </w:div>
        <w:div w:id="1820800268">
          <w:marLeft w:val="0"/>
          <w:marRight w:val="0"/>
          <w:marTop w:val="0"/>
          <w:marBottom w:val="0"/>
          <w:divBdr>
            <w:top w:val="none" w:sz="0" w:space="0" w:color="auto"/>
            <w:left w:val="none" w:sz="0" w:space="0" w:color="auto"/>
            <w:bottom w:val="none" w:sz="0" w:space="0" w:color="auto"/>
            <w:right w:val="none" w:sz="0" w:space="0" w:color="auto"/>
          </w:divBdr>
        </w:div>
        <w:div w:id="1869488723">
          <w:marLeft w:val="0"/>
          <w:marRight w:val="0"/>
          <w:marTop w:val="0"/>
          <w:marBottom w:val="0"/>
          <w:divBdr>
            <w:top w:val="none" w:sz="0" w:space="0" w:color="auto"/>
            <w:left w:val="none" w:sz="0" w:space="0" w:color="auto"/>
            <w:bottom w:val="none" w:sz="0" w:space="0" w:color="auto"/>
            <w:right w:val="none" w:sz="0" w:space="0" w:color="auto"/>
          </w:divBdr>
        </w:div>
        <w:div w:id="1883326953">
          <w:marLeft w:val="0"/>
          <w:marRight w:val="0"/>
          <w:marTop w:val="0"/>
          <w:marBottom w:val="0"/>
          <w:divBdr>
            <w:top w:val="none" w:sz="0" w:space="0" w:color="auto"/>
            <w:left w:val="none" w:sz="0" w:space="0" w:color="auto"/>
            <w:bottom w:val="none" w:sz="0" w:space="0" w:color="auto"/>
            <w:right w:val="none" w:sz="0" w:space="0" w:color="auto"/>
          </w:divBdr>
        </w:div>
        <w:div w:id="1905604088">
          <w:marLeft w:val="0"/>
          <w:marRight w:val="0"/>
          <w:marTop w:val="0"/>
          <w:marBottom w:val="0"/>
          <w:divBdr>
            <w:top w:val="none" w:sz="0" w:space="0" w:color="auto"/>
            <w:left w:val="none" w:sz="0" w:space="0" w:color="auto"/>
            <w:bottom w:val="none" w:sz="0" w:space="0" w:color="auto"/>
            <w:right w:val="none" w:sz="0" w:space="0" w:color="auto"/>
          </w:divBdr>
        </w:div>
        <w:div w:id="1942302310">
          <w:marLeft w:val="0"/>
          <w:marRight w:val="0"/>
          <w:marTop w:val="0"/>
          <w:marBottom w:val="0"/>
          <w:divBdr>
            <w:top w:val="none" w:sz="0" w:space="0" w:color="auto"/>
            <w:left w:val="none" w:sz="0" w:space="0" w:color="auto"/>
            <w:bottom w:val="none" w:sz="0" w:space="0" w:color="auto"/>
            <w:right w:val="none" w:sz="0" w:space="0" w:color="auto"/>
          </w:divBdr>
        </w:div>
        <w:div w:id="2064718986">
          <w:marLeft w:val="0"/>
          <w:marRight w:val="0"/>
          <w:marTop w:val="0"/>
          <w:marBottom w:val="0"/>
          <w:divBdr>
            <w:top w:val="none" w:sz="0" w:space="0" w:color="auto"/>
            <w:left w:val="none" w:sz="0" w:space="0" w:color="auto"/>
            <w:bottom w:val="none" w:sz="0" w:space="0" w:color="auto"/>
            <w:right w:val="none" w:sz="0" w:space="0" w:color="auto"/>
          </w:divBdr>
        </w:div>
        <w:div w:id="2071924951">
          <w:marLeft w:val="0"/>
          <w:marRight w:val="0"/>
          <w:marTop w:val="0"/>
          <w:marBottom w:val="0"/>
          <w:divBdr>
            <w:top w:val="none" w:sz="0" w:space="0" w:color="auto"/>
            <w:left w:val="none" w:sz="0" w:space="0" w:color="auto"/>
            <w:bottom w:val="none" w:sz="0" w:space="0" w:color="auto"/>
            <w:right w:val="none" w:sz="0" w:space="0" w:color="auto"/>
          </w:divBdr>
        </w:div>
      </w:divsChild>
    </w:div>
    <w:div w:id="1484391867">
      <w:bodyDiv w:val="1"/>
      <w:marLeft w:val="0"/>
      <w:marRight w:val="0"/>
      <w:marTop w:val="0"/>
      <w:marBottom w:val="0"/>
      <w:divBdr>
        <w:top w:val="none" w:sz="0" w:space="0" w:color="auto"/>
        <w:left w:val="none" w:sz="0" w:space="0" w:color="auto"/>
        <w:bottom w:val="none" w:sz="0" w:space="0" w:color="auto"/>
        <w:right w:val="none" w:sz="0" w:space="0" w:color="auto"/>
      </w:divBdr>
    </w:div>
    <w:div w:id="1819494488">
      <w:bodyDiv w:val="1"/>
      <w:marLeft w:val="0"/>
      <w:marRight w:val="0"/>
      <w:marTop w:val="0"/>
      <w:marBottom w:val="0"/>
      <w:divBdr>
        <w:top w:val="none" w:sz="0" w:space="0" w:color="auto"/>
        <w:left w:val="none" w:sz="0" w:space="0" w:color="auto"/>
        <w:bottom w:val="none" w:sz="0" w:space="0" w:color="auto"/>
        <w:right w:val="none" w:sz="0" w:space="0" w:color="auto"/>
      </w:divBdr>
      <w:divsChild>
        <w:div w:id="85346073">
          <w:marLeft w:val="0"/>
          <w:marRight w:val="0"/>
          <w:marTop w:val="0"/>
          <w:marBottom w:val="0"/>
          <w:divBdr>
            <w:top w:val="none" w:sz="0" w:space="0" w:color="auto"/>
            <w:left w:val="none" w:sz="0" w:space="0" w:color="auto"/>
            <w:bottom w:val="none" w:sz="0" w:space="0" w:color="auto"/>
            <w:right w:val="none" w:sz="0" w:space="0" w:color="auto"/>
          </w:divBdr>
        </w:div>
        <w:div w:id="96028876">
          <w:marLeft w:val="0"/>
          <w:marRight w:val="0"/>
          <w:marTop w:val="0"/>
          <w:marBottom w:val="0"/>
          <w:divBdr>
            <w:top w:val="none" w:sz="0" w:space="0" w:color="auto"/>
            <w:left w:val="none" w:sz="0" w:space="0" w:color="auto"/>
            <w:bottom w:val="none" w:sz="0" w:space="0" w:color="auto"/>
            <w:right w:val="none" w:sz="0" w:space="0" w:color="auto"/>
          </w:divBdr>
        </w:div>
        <w:div w:id="154885746">
          <w:marLeft w:val="0"/>
          <w:marRight w:val="0"/>
          <w:marTop w:val="0"/>
          <w:marBottom w:val="0"/>
          <w:divBdr>
            <w:top w:val="none" w:sz="0" w:space="0" w:color="auto"/>
            <w:left w:val="none" w:sz="0" w:space="0" w:color="auto"/>
            <w:bottom w:val="none" w:sz="0" w:space="0" w:color="auto"/>
            <w:right w:val="none" w:sz="0" w:space="0" w:color="auto"/>
          </w:divBdr>
        </w:div>
        <w:div w:id="159779315">
          <w:marLeft w:val="0"/>
          <w:marRight w:val="0"/>
          <w:marTop w:val="0"/>
          <w:marBottom w:val="0"/>
          <w:divBdr>
            <w:top w:val="none" w:sz="0" w:space="0" w:color="auto"/>
            <w:left w:val="none" w:sz="0" w:space="0" w:color="auto"/>
            <w:bottom w:val="none" w:sz="0" w:space="0" w:color="auto"/>
            <w:right w:val="none" w:sz="0" w:space="0" w:color="auto"/>
          </w:divBdr>
        </w:div>
        <w:div w:id="218522047">
          <w:marLeft w:val="0"/>
          <w:marRight w:val="0"/>
          <w:marTop w:val="0"/>
          <w:marBottom w:val="0"/>
          <w:divBdr>
            <w:top w:val="none" w:sz="0" w:space="0" w:color="auto"/>
            <w:left w:val="none" w:sz="0" w:space="0" w:color="auto"/>
            <w:bottom w:val="none" w:sz="0" w:space="0" w:color="auto"/>
            <w:right w:val="none" w:sz="0" w:space="0" w:color="auto"/>
          </w:divBdr>
        </w:div>
        <w:div w:id="247495893">
          <w:marLeft w:val="0"/>
          <w:marRight w:val="0"/>
          <w:marTop w:val="0"/>
          <w:marBottom w:val="0"/>
          <w:divBdr>
            <w:top w:val="none" w:sz="0" w:space="0" w:color="auto"/>
            <w:left w:val="none" w:sz="0" w:space="0" w:color="auto"/>
            <w:bottom w:val="none" w:sz="0" w:space="0" w:color="auto"/>
            <w:right w:val="none" w:sz="0" w:space="0" w:color="auto"/>
          </w:divBdr>
        </w:div>
        <w:div w:id="270939587">
          <w:marLeft w:val="0"/>
          <w:marRight w:val="0"/>
          <w:marTop w:val="0"/>
          <w:marBottom w:val="0"/>
          <w:divBdr>
            <w:top w:val="none" w:sz="0" w:space="0" w:color="auto"/>
            <w:left w:val="none" w:sz="0" w:space="0" w:color="auto"/>
            <w:bottom w:val="none" w:sz="0" w:space="0" w:color="auto"/>
            <w:right w:val="none" w:sz="0" w:space="0" w:color="auto"/>
          </w:divBdr>
        </w:div>
        <w:div w:id="307828071">
          <w:marLeft w:val="0"/>
          <w:marRight w:val="0"/>
          <w:marTop w:val="0"/>
          <w:marBottom w:val="0"/>
          <w:divBdr>
            <w:top w:val="none" w:sz="0" w:space="0" w:color="auto"/>
            <w:left w:val="none" w:sz="0" w:space="0" w:color="auto"/>
            <w:bottom w:val="none" w:sz="0" w:space="0" w:color="auto"/>
            <w:right w:val="none" w:sz="0" w:space="0" w:color="auto"/>
          </w:divBdr>
        </w:div>
        <w:div w:id="333578654">
          <w:marLeft w:val="0"/>
          <w:marRight w:val="0"/>
          <w:marTop w:val="0"/>
          <w:marBottom w:val="0"/>
          <w:divBdr>
            <w:top w:val="none" w:sz="0" w:space="0" w:color="auto"/>
            <w:left w:val="none" w:sz="0" w:space="0" w:color="auto"/>
            <w:bottom w:val="none" w:sz="0" w:space="0" w:color="auto"/>
            <w:right w:val="none" w:sz="0" w:space="0" w:color="auto"/>
          </w:divBdr>
        </w:div>
        <w:div w:id="339891576">
          <w:marLeft w:val="0"/>
          <w:marRight w:val="0"/>
          <w:marTop w:val="0"/>
          <w:marBottom w:val="0"/>
          <w:divBdr>
            <w:top w:val="none" w:sz="0" w:space="0" w:color="auto"/>
            <w:left w:val="none" w:sz="0" w:space="0" w:color="auto"/>
            <w:bottom w:val="none" w:sz="0" w:space="0" w:color="auto"/>
            <w:right w:val="none" w:sz="0" w:space="0" w:color="auto"/>
          </w:divBdr>
        </w:div>
        <w:div w:id="385489448">
          <w:marLeft w:val="0"/>
          <w:marRight w:val="0"/>
          <w:marTop w:val="0"/>
          <w:marBottom w:val="0"/>
          <w:divBdr>
            <w:top w:val="none" w:sz="0" w:space="0" w:color="auto"/>
            <w:left w:val="none" w:sz="0" w:space="0" w:color="auto"/>
            <w:bottom w:val="none" w:sz="0" w:space="0" w:color="auto"/>
            <w:right w:val="none" w:sz="0" w:space="0" w:color="auto"/>
          </w:divBdr>
        </w:div>
        <w:div w:id="433793512">
          <w:marLeft w:val="0"/>
          <w:marRight w:val="0"/>
          <w:marTop w:val="0"/>
          <w:marBottom w:val="0"/>
          <w:divBdr>
            <w:top w:val="none" w:sz="0" w:space="0" w:color="auto"/>
            <w:left w:val="none" w:sz="0" w:space="0" w:color="auto"/>
            <w:bottom w:val="none" w:sz="0" w:space="0" w:color="auto"/>
            <w:right w:val="none" w:sz="0" w:space="0" w:color="auto"/>
          </w:divBdr>
        </w:div>
        <w:div w:id="497384332">
          <w:marLeft w:val="0"/>
          <w:marRight w:val="0"/>
          <w:marTop w:val="0"/>
          <w:marBottom w:val="0"/>
          <w:divBdr>
            <w:top w:val="none" w:sz="0" w:space="0" w:color="auto"/>
            <w:left w:val="none" w:sz="0" w:space="0" w:color="auto"/>
            <w:bottom w:val="none" w:sz="0" w:space="0" w:color="auto"/>
            <w:right w:val="none" w:sz="0" w:space="0" w:color="auto"/>
          </w:divBdr>
        </w:div>
        <w:div w:id="534585952">
          <w:marLeft w:val="0"/>
          <w:marRight w:val="0"/>
          <w:marTop w:val="0"/>
          <w:marBottom w:val="0"/>
          <w:divBdr>
            <w:top w:val="none" w:sz="0" w:space="0" w:color="auto"/>
            <w:left w:val="none" w:sz="0" w:space="0" w:color="auto"/>
            <w:bottom w:val="none" w:sz="0" w:space="0" w:color="auto"/>
            <w:right w:val="none" w:sz="0" w:space="0" w:color="auto"/>
          </w:divBdr>
        </w:div>
        <w:div w:id="658388969">
          <w:marLeft w:val="0"/>
          <w:marRight w:val="0"/>
          <w:marTop w:val="0"/>
          <w:marBottom w:val="0"/>
          <w:divBdr>
            <w:top w:val="none" w:sz="0" w:space="0" w:color="auto"/>
            <w:left w:val="none" w:sz="0" w:space="0" w:color="auto"/>
            <w:bottom w:val="none" w:sz="0" w:space="0" w:color="auto"/>
            <w:right w:val="none" w:sz="0" w:space="0" w:color="auto"/>
          </w:divBdr>
        </w:div>
        <w:div w:id="695889404">
          <w:marLeft w:val="0"/>
          <w:marRight w:val="0"/>
          <w:marTop w:val="0"/>
          <w:marBottom w:val="0"/>
          <w:divBdr>
            <w:top w:val="none" w:sz="0" w:space="0" w:color="auto"/>
            <w:left w:val="none" w:sz="0" w:space="0" w:color="auto"/>
            <w:bottom w:val="none" w:sz="0" w:space="0" w:color="auto"/>
            <w:right w:val="none" w:sz="0" w:space="0" w:color="auto"/>
          </w:divBdr>
        </w:div>
        <w:div w:id="701588209">
          <w:marLeft w:val="0"/>
          <w:marRight w:val="0"/>
          <w:marTop w:val="0"/>
          <w:marBottom w:val="0"/>
          <w:divBdr>
            <w:top w:val="none" w:sz="0" w:space="0" w:color="auto"/>
            <w:left w:val="none" w:sz="0" w:space="0" w:color="auto"/>
            <w:bottom w:val="none" w:sz="0" w:space="0" w:color="auto"/>
            <w:right w:val="none" w:sz="0" w:space="0" w:color="auto"/>
          </w:divBdr>
        </w:div>
        <w:div w:id="784613916">
          <w:marLeft w:val="0"/>
          <w:marRight w:val="0"/>
          <w:marTop w:val="0"/>
          <w:marBottom w:val="0"/>
          <w:divBdr>
            <w:top w:val="none" w:sz="0" w:space="0" w:color="auto"/>
            <w:left w:val="none" w:sz="0" w:space="0" w:color="auto"/>
            <w:bottom w:val="none" w:sz="0" w:space="0" w:color="auto"/>
            <w:right w:val="none" w:sz="0" w:space="0" w:color="auto"/>
          </w:divBdr>
        </w:div>
        <w:div w:id="810750750">
          <w:marLeft w:val="0"/>
          <w:marRight w:val="0"/>
          <w:marTop w:val="0"/>
          <w:marBottom w:val="0"/>
          <w:divBdr>
            <w:top w:val="none" w:sz="0" w:space="0" w:color="auto"/>
            <w:left w:val="none" w:sz="0" w:space="0" w:color="auto"/>
            <w:bottom w:val="none" w:sz="0" w:space="0" w:color="auto"/>
            <w:right w:val="none" w:sz="0" w:space="0" w:color="auto"/>
          </w:divBdr>
        </w:div>
        <w:div w:id="836963274">
          <w:marLeft w:val="0"/>
          <w:marRight w:val="0"/>
          <w:marTop w:val="0"/>
          <w:marBottom w:val="0"/>
          <w:divBdr>
            <w:top w:val="none" w:sz="0" w:space="0" w:color="auto"/>
            <w:left w:val="none" w:sz="0" w:space="0" w:color="auto"/>
            <w:bottom w:val="none" w:sz="0" w:space="0" w:color="auto"/>
            <w:right w:val="none" w:sz="0" w:space="0" w:color="auto"/>
          </w:divBdr>
        </w:div>
        <w:div w:id="868221982">
          <w:marLeft w:val="0"/>
          <w:marRight w:val="0"/>
          <w:marTop w:val="0"/>
          <w:marBottom w:val="0"/>
          <w:divBdr>
            <w:top w:val="none" w:sz="0" w:space="0" w:color="auto"/>
            <w:left w:val="none" w:sz="0" w:space="0" w:color="auto"/>
            <w:bottom w:val="none" w:sz="0" w:space="0" w:color="auto"/>
            <w:right w:val="none" w:sz="0" w:space="0" w:color="auto"/>
          </w:divBdr>
        </w:div>
        <w:div w:id="910043756">
          <w:marLeft w:val="0"/>
          <w:marRight w:val="0"/>
          <w:marTop w:val="0"/>
          <w:marBottom w:val="0"/>
          <w:divBdr>
            <w:top w:val="none" w:sz="0" w:space="0" w:color="auto"/>
            <w:left w:val="none" w:sz="0" w:space="0" w:color="auto"/>
            <w:bottom w:val="none" w:sz="0" w:space="0" w:color="auto"/>
            <w:right w:val="none" w:sz="0" w:space="0" w:color="auto"/>
          </w:divBdr>
        </w:div>
        <w:div w:id="972516545">
          <w:marLeft w:val="0"/>
          <w:marRight w:val="0"/>
          <w:marTop w:val="0"/>
          <w:marBottom w:val="0"/>
          <w:divBdr>
            <w:top w:val="none" w:sz="0" w:space="0" w:color="auto"/>
            <w:left w:val="none" w:sz="0" w:space="0" w:color="auto"/>
            <w:bottom w:val="none" w:sz="0" w:space="0" w:color="auto"/>
            <w:right w:val="none" w:sz="0" w:space="0" w:color="auto"/>
          </w:divBdr>
        </w:div>
        <w:div w:id="995764126">
          <w:marLeft w:val="0"/>
          <w:marRight w:val="0"/>
          <w:marTop w:val="0"/>
          <w:marBottom w:val="0"/>
          <w:divBdr>
            <w:top w:val="none" w:sz="0" w:space="0" w:color="auto"/>
            <w:left w:val="none" w:sz="0" w:space="0" w:color="auto"/>
            <w:bottom w:val="none" w:sz="0" w:space="0" w:color="auto"/>
            <w:right w:val="none" w:sz="0" w:space="0" w:color="auto"/>
          </w:divBdr>
        </w:div>
        <w:div w:id="1091313024">
          <w:marLeft w:val="0"/>
          <w:marRight w:val="0"/>
          <w:marTop w:val="0"/>
          <w:marBottom w:val="0"/>
          <w:divBdr>
            <w:top w:val="none" w:sz="0" w:space="0" w:color="auto"/>
            <w:left w:val="none" w:sz="0" w:space="0" w:color="auto"/>
            <w:bottom w:val="none" w:sz="0" w:space="0" w:color="auto"/>
            <w:right w:val="none" w:sz="0" w:space="0" w:color="auto"/>
          </w:divBdr>
        </w:div>
        <w:div w:id="1100837977">
          <w:marLeft w:val="0"/>
          <w:marRight w:val="0"/>
          <w:marTop w:val="0"/>
          <w:marBottom w:val="0"/>
          <w:divBdr>
            <w:top w:val="none" w:sz="0" w:space="0" w:color="auto"/>
            <w:left w:val="none" w:sz="0" w:space="0" w:color="auto"/>
            <w:bottom w:val="none" w:sz="0" w:space="0" w:color="auto"/>
            <w:right w:val="none" w:sz="0" w:space="0" w:color="auto"/>
          </w:divBdr>
        </w:div>
        <w:div w:id="1121194600">
          <w:marLeft w:val="0"/>
          <w:marRight w:val="0"/>
          <w:marTop w:val="0"/>
          <w:marBottom w:val="0"/>
          <w:divBdr>
            <w:top w:val="none" w:sz="0" w:space="0" w:color="auto"/>
            <w:left w:val="none" w:sz="0" w:space="0" w:color="auto"/>
            <w:bottom w:val="none" w:sz="0" w:space="0" w:color="auto"/>
            <w:right w:val="none" w:sz="0" w:space="0" w:color="auto"/>
          </w:divBdr>
        </w:div>
        <w:div w:id="1130320563">
          <w:marLeft w:val="0"/>
          <w:marRight w:val="0"/>
          <w:marTop w:val="0"/>
          <w:marBottom w:val="0"/>
          <w:divBdr>
            <w:top w:val="none" w:sz="0" w:space="0" w:color="auto"/>
            <w:left w:val="none" w:sz="0" w:space="0" w:color="auto"/>
            <w:bottom w:val="none" w:sz="0" w:space="0" w:color="auto"/>
            <w:right w:val="none" w:sz="0" w:space="0" w:color="auto"/>
          </w:divBdr>
        </w:div>
        <w:div w:id="1133524588">
          <w:marLeft w:val="0"/>
          <w:marRight w:val="0"/>
          <w:marTop w:val="0"/>
          <w:marBottom w:val="0"/>
          <w:divBdr>
            <w:top w:val="none" w:sz="0" w:space="0" w:color="auto"/>
            <w:left w:val="none" w:sz="0" w:space="0" w:color="auto"/>
            <w:bottom w:val="none" w:sz="0" w:space="0" w:color="auto"/>
            <w:right w:val="none" w:sz="0" w:space="0" w:color="auto"/>
          </w:divBdr>
        </w:div>
        <w:div w:id="1164005460">
          <w:marLeft w:val="0"/>
          <w:marRight w:val="0"/>
          <w:marTop w:val="0"/>
          <w:marBottom w:val="0"/>
          <w:divBdr>
            <w:top w:val="none" w:sz="0" w:space="0" w:color="auto"/>
            <w:left w:val="none" w:sz="0" w:space="0" w:color="auto"/>
            <w:bottom w:val="none" w:sz="0" w:space="0" w:color="auto"/>
            <w:right w:val="none" w:sz="0" w:space="0" w:color="auto"/>
          </w:divBdr>
        </w:div>
        <w:div w:id="1328442225">
          <w:marLeft w:val="0"/>
          <w:marRight w:val="0"/>
          <w:marTop w:val="0"/>
          <w:marBottom w:val="0"/>
          <w:divBdr>
            <w:top w:val="none" w:sz="0" w:space="0" w:color="auto"/>
            <w:left w:val="none" w:sz="0" w:space="0" w:color="auto"/>
            <w:bottom w:val="none" w:sz="0" w:space="0" w:color="auto"/>
            <w:right w:val="none" w:sz="0" w:space="0" w:color="auto"/>
          </w:divBdr>
        </w:div>
        <w:div w:id="1339845973">
          <w:marLeft w:val="0"/>
          <w:marRight w:val="0"/>
          <w:marTop w:val="0"/>
          <w:marBottom w:val="0"/>
          <w:divBdr>
            <w:top w:val="none" w:sz="0" w:space="0" w:color="auto"/>
            <w:left w:val="none" w:sz="0" w:space="0" w:color="auto"/>
            <w:bottom w:val="none" w:sz="0" w:space="0" w:color="auto"/>
            <w:right w:val="none" w:sz="0" w:space="0" w:color="auto"/>
          </w:divBdr>
        </w:div>
        <w:div w:id="1343627327">
          <w:marLeft w:val="0"/>
          <w:marRight w:val="0"/>
          <w:marTop w:val="0"/>
          <w:marBottom w:val="0"/>
          <w:divBdr>
            <w:top w:val="none" w:sz="0" w:space="0" w:color="auto"/>
            <w:left w:val="none" w:sz="0" w:space="0" w:color="auto"/>
            <w:bottom w:val="none" w:sz="0" w:space="0" w:color="auto"/>
            <w:right w:val="none" w:sz="0" w:space="0" w:color="auto"/>
          </w:divBdr>
        </w:div>
        <w:div w:id="1439519699">
          <w:marLeft w:val="0"/>
          <w:marRight w:val="0"/>
          <w:marTop w:val="0"/>
          <w:marBottom w:val="0"/>
          <w:divBdr>
            <w:top w:val="none" w:sz="0" w:space="0" w:color="auto"/>
            <w:left w:val="none" w:sz="0" w:space="0" w:color="auto"/>
            <w:bottom w:val="none" w:sz="0" w:space="0" w:color="auto"/>
            <w:right w:val="none" w:sz="0" w:space="0" w:color="auto"/>
          </w:divBdr>
        </w:div>
        <w:div w:id="1446929128">
          <w:marLeft w:val="0"/>
          <w:marRight w:val="0"/>
          <w:marTop w:val="0"/>
          <w:marBottom w:val="0"/>
          <w:divBdr>
            <w:top w:val="none" w:sz="0" w:space="0" w:color="auto"/>
            <w:left w:val="none" w:sz="0" w:space="0" w:color="auto"/>
            <w:bottom w:val="none" w:sz="0" w:space="0" w:color="auto"/>
            <w:right w:val="none" w:sz="0" w:space="0" w:color="auto"/>
          </w:divBdr>
        </w:div>
        <w:div w:id="1450855498">
          <w:marLeft w:val="0"/>
          <w:marRight w:val="0"/>
          <w:marTop w:val="0"/>
          <w:marBottom w:val="0"/>
          <w:divBdr>
            <w:top w:val="none" w:sz="0" w:space="0" w:color="auto"/>
            <w:left w:val="none" w:sz="0" w:space="0" w:color="auto"/>
            <w:bottom w:val="none" w:sz="0" w:space="0" w:color="auto"/>
            <w:right w:val="none" w:sz="0" w:space="0" w:color="auto"/>
          </w:divBdr>
        </w:div>
        <w:div w:id="1467119628">
          <w:marLeft w:val="0"/>
          <w:marRight w:val="0"/>
          <w:marTop w:val="0"/>
          <w:marBottom w:val="0"/>
          <w:divBdr>
            <w:top w:val="none" w:sz="0" w:space="0" w:color="auto"/>
            <w:left w:val="none" w:sz="0" w:space="0" w:color="auto"/>
            <w:bottom w:val="none" w:sz="0" w:space="0" w:color="auto"/>
            <w:right w:val="none" w:sz="0" w:space="0" w:color="auto"/>
          </w:divBdr>
        </w:div>
        <w:div w:id="1488862681">
          <w:marLeft w:val="0"/>
          <w:marRight w:val="0"/>
          <w:marTop w:val="0"/>
          <w:marBottom w:val="0"/>
          <w:divBdr>
            <w:top w:val="none" w:sz="0" w:space="0" w:color="auto"/>
            <w:left w:val="none" w:sz="0" w:space="0" w:color="auto"/>
            <w:bottom w:val="none" w:sz="0" w:space="0" w:color="auto"/>
            <w:right w:val="none" w:sz="0" w:space="0" w:color="auto"/>
          </w:divBdr>
        </w:div>
        <w:div w:id="1575048060">
          <w:marLeft w:val="0"/>
          <w:marRight w:val="0"/>
          <w:marTop w:val="0"/>
          <w:marBottom w:val="0"/>
          <w:divBdr>
            <w:top w:val="none" w:sz="0" w:space="0" w:color="auto"/>
            <w:left w:val="none" w:sz="0" w:space="0" w:color="auto"/>
            <w:bottom w:val="none" w:sz="0" w:space="0" w:color="auto"/>
            <w:right w:val="none" w:sz="0" w:space="0" w:color="auto"/>
          </w:divBdr>
        </w:div>
        <w:div w:id="1621179591">
          <w:marLeft w:val="0"/>
          <w:marRight w:val="0"/>
          <w:marTop w:val="0"/>
          <w:marBottom w:val="0"/>
          <w:divBdr>
            <w:top w:val="none" w:sz="0" w:space="0" w:color="auto"/>
            <w:left w:val="none" w:sz="0" w:space="0" w:color="auto"/>
            <w:bottom w:val="none" w:sz="0" w:space="0" w:color="auto"/>
            <w:right w:val="none" w:sz="0" w:space="0" w:color="auto"/>
          </w:divBdr>
        </w:div>
        <w:div w:id="1648585768">
          <w:marLeft w:val="0"/>
          <w:marRight w:val="0"/>
          <w:marTop w:val="0"/>
          <w:marBottom w:val="0"/>
          <w:divBdr>
            <w:top w:val="none" w:sz="0" w:space="0" w:color="auto"/>
            <w:left w:val="none" w:sz="0" w:space="0" w:color="auto"/>
            <w:bottom w:val="none" w:sz="0" w:space="0" w:color="auto"/>
            <w:right w:val="none" w:sz="0" w:space="0" w:color="auto"/>
          </w:divBdr>
        </w:div>
        <w:div w:id="1663120347">
          <w:marLeft w:val="0"/>
          <w:marRight w:val="0"/>
          <w:marTop w:val="0"/>
          <w:marBottom w:val="0"/>
          <w:divBdr>
            <w:top w:val="none" w:sz="0" w:space="0" w:color="auto"/>
            <w:left w:val="none" w:sz="0" w:space="0" w:color="auto"/>
            <w:bottom w:val="none" w:sz="0" w:space="0" w:color="auto"/>
            <w:right w:val="none" w:sz="0" w:space="0" w:color="auto"/>
          </w:divBdr>
        </w:div>
        <w:div w:id="1687832399">
          <w:marLeft w:val="0"/>
          <w:marRight w:val="0"/>
          <w:marTop w:val="0"/>
          <w:marBottom w:val="0"/>
          <w:divBdr>
            <w:top w:val="none" w:sz="0" w:space="0" w:color="auto"/>
            <w:left w:val="none" w:sz="0" w:space="0" w:color="auto"/>
            <w:bottom w:val="none" w:sz="0" w:space="0" w:color="auto"/>
            <w:right w:val="none" w:sz="0" w:space="0" w:color="auto"/>
          </w:divBdr>
        </w:div>
        <w:div w:id="1689216303">
          <w:marLeft w:val="0"/>
          <w:marRight w:val="0"/>
          <w:marTop w:val="0"/>
          <w:marBottom w:val="0"/>
          <w:divBdr>
            <w:top w:val="none" w:sz="0" w:space="0" w:color="auto"/>
            <w:left w:val="none" w:sz="0" w:space="0" w:color="auto"/>
            <w:bottom w:val="none" w:sz="0" w:space="0" w:color="auto"/>
            <w:right w:val="none" w:sz="0" w:space="0" w:color="auto"/>
          </w:divBdr>
        </w:div>
        <w:div w:id="1748192117">
          <w:marLeft w:val="0"/>
          <w:marRight w:val="0"/>
          <w:marTop w:val="0"/>
          <w:marBottom w:val="0"/>
          <w:divBdr>
            <w:top w:val="none" w:sz="0" w:space="0" w:color="auto"/>
            <w:left w:val="none" w:sz="0" w:space="0" w:color="auto"/>
            <w:bottom w:val="none" w:sz="0" w:space="0" w:color="auto"/>
            <w:right w:val="none" w:sz="0" w:space="0" w:color="auto"/>
          </w:divBdr>
        </w:div>
        <w:div w:id="1788961391">
          <w:marLeft w:val="0"/>
          <w:marRight w:val="0"/>
          <w:marTop w:val="0"/>
          <w:marBottom w:val="0"/>
          <w:divBdr>
            <w:top w:val="none" w:sz="0" w:space="0" w:color="auto"/>
            <w:left w:val="none" w:sz="0" w:space="0" w:color="auto"/>
            <w:bottom w:val="none" w:sz="0" w:space="0" w:color="auto"/>
            <w:right w:val="none" w:sz="0" w:space="0" w:color="auto"/>
          </w:divBdr>
        </w:div>
        <w:div w:id="1805418053">
          <w:marLeft w:val="0"/>
          <w:marRight w:val="0"/>
          <w:marTop w:val="0"/>
          <w:marBottom w:val="0"/>
          <w:divBdr>
            <w:top w:val="none" w:sz="0" w:space="0" w:color="auto"/>
            <w:left w:val="none" w:sz="0" w:space="0" w:color="auto"/>
            <w:bottom w:val="none" w:sz="0" w:space="0" w:color="auto"/>
            <w:right w:val="none" w:sz="0" w:space="0" w:color="auto"/>
          </w:divBdr>
        </w:div>
        <w:div w:id="1823963606">
          <w:marLeft w:val="0"/>
          <w:marRight w:val="0"/>
          <w:marTop w:val="0"/>
          <w:marBottom w:val="0"/>
          <w:divBdr>
            <w:top w:val="none" w:sz="0" w:space="0" w:color="auto"/>
            <w:left w:val="none" w:sz="0" w:space="0" w:color="auto"/>
            <w:bottom w:val="none" w:sz="0" w:space="0" w:color="auto"/>
            <w:right w:val="none" w:sz="0" w:space="0" w:color="auto"/>
          </w:divBdr>
        </w:div>
        <w:div w:id="1853912972">
          <w:marLeft w:val="0"/>
          <w:marRight w:val="0"/>
          <w:marTop w:val="0"/>
          <w:marBottom w:val="0"/>
          <w:divBdr>
            <w:top w:val="none" w:sz="0" w:space="0" w:color="auto"/>
            <w:left w:val="none" w:sz="0" w:space="0" w:color="auto"/>
            <w:bottom w:val="none" w:sz="0" w:space="0" w:color="auto"/>
            <w:right w:val="none" w:sz="0" w:space="0" w:color="auto"/>
          </w:divBdr>
        </w:div>
        <w:div w:id="1914701689">
          <w:marLeft w:val="0"/>
          <w:marRight w:val="0"/>
          <w:marTop w:val="0"/>
          <w:marBottom w:val="0"/>
          <w:divBdr>
            <w:top w:val="none" w:sz="0" w:space="0" w:color="auto"/>
            <w:left w:val="none" w:sz="0" w:space="0" w:color="auto"/>
            <w:bottom w:val="none" w:sz="0" w:space="0" w:color="auto"/>
            <w:right w:val="none" w:sz="0" w:space="0" w:color="auto"/>
          </w:divBdr>
        </w:div>
        <w:div w:id="1920865460">
          <w:marLeft w:val="0"/>
          <w:marRight w:val="0"/>
          <w:marTop w:val="0"/>
          <w:marBottom w:val="0"/>
          <w:divBdr>
            <w:top w:val="none" w:sz="0" w:space="0" w:color="auto"/>
            <w:left w:val="none" w:sz="0" w:space="0" w:color="auto"/>
            <w:bottom w:val="none" w:sz="0" w:space="0" w:color="auto"/>
            <w:right w:val="none" w:sz="0" w:space="0" w:color="auto"/>
          </w:divBdr>
        </w:div>
        <w:div w:id="1934437665">
          <w:marLeft w:val="0"/>
          <w:marRight w:val="0"/>
          <w:marTop w:val="0"/>
          <w:marBottom w:val="0"/>
          <w:divBdr>
            <w:top w:val="none" w:sz="0" w:space="0" w:color="auto"/>
            <w:left w:val="none" w:sz="0" w:space="0" w:color="auto"/>
            <w:bottom w:val="none" w:sz="0" w:space="0" w:color="auto"/>
            <w:right w:val="none" w:sz="0" w:space="0" w:color="auto"/>
          </w:divBdr>
        </w:div>
        <w:div w:id="1943994671">
          <w:marLeft w:val="0"/>
          <w:marRight w:val="0"/>
          <w:marTop w:val="0"/>
          <w:marBottom w:val="0"/>
          <w:divBdr>
            <w:top w:val="none" w:sz="0" w:space="0" w:color="auto"/>
            <w:left w:val="none" w:sz="0" w:space="0" w:color="auto"/>
            <w:bottom w:val="none" w:sz="0" w:space="0" w:color="auto"/>
            <w:right w:val="none" w:sz="0" w:space="0" w:color="auto"/>
          </w:divBdr>
        </w:div>
        <w:div w:id="1955597460">
          <w:marLeft w:val="0"/>
          <w:marRight w:val="0"/>
          <w:marTop w:val="0"/>
          <w:marBottom w:val="0"/>
          <w:divBdr>
            <w:top w:val="none" w:sz="0" w:space="0" w:color="auto"/>
            <w:left w:val="none" w:sz="0" w:space="0" w:color="auto"/>
            <w:bottom w:val="none" w:sz="0" w:space="0" w:color="auto"/>
            <w:right w:val="none" w:sz="0" w:space="0" w:color="auto"/>
          </w:divBdr>
        </w:div>
        <w:div w:id="1960843233">
          <w:marLeft w:val="0"/>
          <w:marRight w:val="0"/>
          <w:marTop w:val="0"/>
          <w:marBottom w:val="0"/>
          <w:divBdr>
            <w:top w:val="none" w:sz="0" w:space="0" w:color="auto"/>
            <w:left w:val="none" w:sz="0" w:space="0" w:color="auto"/>
            <w:bottom w:val="none" w:sz="0" w:space="0" w:color="auto"/>
            <w:right w:val="none" w:sz="0" w:space="0" w:color="auto"/>
          </w:divBdr>
        </w:div>
        <w:div w:id="1964001664">
          <w:marLeft w:val="0"/>
          <w:marRight w:val="0"/>
          <w:marTop w:val="0"/>
          <w:marBottom w:val="0"/>
          <w:divBdr>
            <w:top w:val="none" w:sz="0" w:space="0" w:color="auto"/>
            <w:left w:val="none" w:sz="0" w:space="0" w:color="auto"/>
            <w:bottom w:val="none" w:sz="0" w:space="0" w:color="auto"/>
            <w:right w:val="none" w:sz="0" w:space="0" w:color="auto"/>
          </w:divBdr>
        </w:div>
        <w:div w:id="2116748958">
          <w:marLeft w:val="0"/>
          <w:marRight w:val="0"/>
          <w:marTop w:val="0"/>
          <w:marBottom w:val="0"/>
          <w:divBdr>
            <w:top w:val="none" w:sz="0" w:space="0" w:color="auto"/>
            <w:left w:val="none" w:sz="0" w:space="0" w:color="auto"/>
            <w:bottom w:val="none" w:sz="0" w:space="0" w:color="auto"/>
            <w:right w:val="none" w:sz="0" w:space="0" w:color="auto"/>
          </w:divBdr>
        </w:div>
      </w:divsChild>
    </w:div>
    <w:div w:id="1876889160">
      <w:bodyDiv w:val="1"/>
      <w:marLeft w:val="0"/>
      <w:marRight w:val="0"/>
      <w:marTop w:val="0"/>
      <w:marBottom w:val="0"/>
      <w:divBdr>
        <w:top w:val="none" w:sz="0" w:space="0" w:color="auto"/>
        <w:left w:val="none" w:sz="0" w:space="0" w:color="auto"/>
        <w:bottom w:val="none" w:sz="0" w:space="0" w:color="auto"/>
        <w:right w:val="none" w:sz="0" w:space="0" w:color="auto"/>
      </w:divBdr>
      <w:divsChild>
        <w:div w:id="12608112">
          <w:marLeft w:val="0"/>
          <w:marRight w:val="0"/>
          <w:marTop w:val="0"/>
          <w:marBottom w:val="0"/>
          <w:divBdr>
            <w:top w:val="none" w:sz="0" w:space="0" w:color="auto"/>
            <w:left w:val="none" w:sz="0" w:space="0" w:color="auto"/>
            <w:bottom w:val="none" w:sz="0" w:space="0" w:color="auto"/>
            <w:right w:val="none" w:sz="0" w:space="0" w:color="auto"/>
          </w:divBdr>
        </w:div>
        <w:div w:id="40830468">
          <w:marLeft w:val="0"/>
          <w:marRight w:val="0"/>
          <w:marTop w:val="0"/>
          <w:marBottom w:val="0"/>
          <w:divBdr>
            <w:top w:val="none" w:sz="0" w:space="0" w:color="auto"/>
            <w:left w:val="none" w:sz="0" w:space="0" w:color="auto"/>
            <w:bottom w:val="none" w:sz="0" w:space="0" w:color="auto"/>
            <w:right w:val="none" w:sz="0" w:space="0" w:color="auto"/>
          </w:divBdr>
        </w:div>
        <w:div w:id="73745110">
          <w:marLeft w:val="0"/>
          <w:marRight w:val="0"/>
          <w:marTop w:val="0"/>
          <w:marBottom w:val="0"/>
          <w:divBdr>
            <w:top w:val="none" w:sz="0" w:space="0" w:color="auto"/>
            <w:left w:val="none" w:sz="0" w:space="0" w:color="auto"/>
            <w:bottom w:val="none" w:sz="0" w:space="0" w:color="auto"/>
            <w:right w:val="none" w:sz="0" w:space="0" w:color="auto"/>
          </w:divBdr>
        </w:div>
        <w:div w:id="135922597">
          <w:marLeft w:val="0"/>
          <w:marRight w:val="0"/>
          <w:marTop w:val="0"/>
          <w:marBottom w:val="0"/>
          <w:divBdr>
            <w:top w:val="none" w:sz="0" w:space="0" w:color="auto"/>
            <w:left w:val="none" w:sz="0" w:space="0" w:color="auto"/>
            <w:bottom w:val="none" w:sz="0" w:space="0" w:color="auto"/>
            <w:right w:val="none" w:sz="0" w:space="0" w:color="auto"/>
          </w:divBdr>
        </w:div>
        <w:div w:id="182326298">
          <w:marLeft w:val="0"/>
          <w:marRight w:val="0"/>
          <w:marTop w:val="0"/>
          <w:marBottom w:val="0"/>
          <w:divBdr>
            <w:top w:val="none" w:sz="0" w:space="0" w:color="auto"/>
            <w:left w:val="none" w:sz="0" w:space="0" w:color="auto"/>
            <w:bottom w:val="none" w:sz="0" w:space="0" w:color="auto"/>
            <w:right w:val="none" w:sz="0" w:space="0" w:color="auto"/>
          </w:divBdr>
        </w:div>
        <w:div w:id="205724535">
          <w:marLeft w:val="0"/>
          <w:marRight w:val="0"/>
          <w:marTop w:val="0"/>
          <w:marBottom w:val="0"/>
          <w:divBdr>
            <w:top w:val="none" w:sz="0" w:space="0" w:color="auto"/>
            <w:left w:val="none" w:sz="0" w:space="0" w:color="auto"/>
            <w:bottom w:val="none" w:sz="0" w:space="0" w:color="auto"/>
            <w:right w:val="none" w:sz="0" w:space="0" w:color="auto"/>
          </w:divBdr>
        </w:div>
        <w:div w:id="225579771">
          <w:marLeft w:val="0"/>
          <w:marRight w:val="0"/>
          <w:marTop w:val="0"/>
          <w:marBottom w:val="0"/>
          <w:divBdr>
            <w:top w:val="none" w:sz="0" w:space="0" w:color="auto"/>
            <w:left w:val="none" w:sz="0" w:space="0" w:color="auto"/>
            <w:bottom w:val="none" w:sz="0" w:space="0" w:color="auto"/>
            <w:right w:val="none" w:sz="0" w:space="0" w:color="auto"/>
          </w:divBdr>
        </w:div>
        <w:div w:id="234557610">
          <w:marLeft w:val="0"/>
          <w:marRight w:val="0"/>
          <w:marTop w:val="0"/>
          <w:marBottom w:val="0"/>
          <w:divBdr>
            <w:top w:val="none" w:sz="0" w:space="0" w:color="auto"/>
            <w:left w:val="none" w:sz="0" w:space="0" w:color="auto"/>
            <w:bottom w:val="none" w:sz="0" w:space="0" w:color="auto"/>
            <w:right w:val="none" w:sz="0" w:space="0" w:color="auto"/>
          </w:divBdr>
        </w:div>
        <w:div w:id="260797840">
          <w:marLeft w:val="0"/>
          <w:marRight w:val="0"/>
          <w:marTop w:val="0"/>
          <w:marBottom w:val="0"/>
          <w:divBdr>
            <w:top w:val="none" w:sz="0" w:space="0" w:color="auto"/>
            <w:left w:val="none" w:sz="0" w:space="0" w:color="auto"/>
            <w:bottom w:val="none" w:sz="0" w:space="0" w:color="auto"/>
            <w:right w:val="none" w:sz="0" w:space="0" w:color="auto"/>
          </w:divBdr>
        </w:div>
        <w:div w:id="303628292">
          <w:marLeft w:val="0"/>
          <w:marRight w:val="0"/>
          <w:marTop w:val="0"/>
          <w:marBottom w:val="0"/>
          <w:divBdr>
            <w:top w:val="none" w:sz="0" w:space="0" w:color="auto"/>
            <w:left w:val="none" w:sz="0" w:space="0" w:color="auto"/>
            <w:bottom w:val="none" w:sz="0" w:space="0" w:color="auto"/>
            <w:right w:val="none" w:sz="0" w:space="0" w:color="auto"/>
          </w:divBdr>
        </w:div>
        <w:div w:id="313536335">
          <w:marLeft w:val="0"/>
          <w:marRight w:val="0"/>
          <w:marTop w:val="0"/>
          <w:marBottom w:val="0"/>
          <w:divBdr>
            <w:top w:val="none" w:sz="0" w:space="0" w:color="auto"/>
            <w:left w:val="none" w:sz="0" w:space="0" w:color="auto"/>
            <w:bottom w:val="none" w:sz="0" w:space="0" w:color="auto"/>
            <w:right w:val="none" w:sz="0" w:space="0" w:color="auto"/>
          </w:divBdr>
        </w:div>
        <w:div w:id="361438660">
          <w:marLeft w:val="0"/>
          <w:marRight w:val="0"/>
          <w:marTop w:val="0"/>
          <w:marBottom w:val="0"/>
          <w:divBdr>
            <w:top w:val="none" w:sz="0" w:space="0" w:color="auto"/>
            <w:left w:val="none" w:sz="0" w:space="0" w:color="auto"/>
            <w:bottom w:val="none" w:sz="0" w:space="0" w:color="auto"/>
            <w:right w:val="none" w:sz="0" w:space="0" w:color="auto"/>
          </w:divBdr>
        </w:div>
        <w:div w:id="434594174">
          <w:marLeft w:val="0"/>
          <w:marRight w:val="0"/>
          <w:marTop w:val="0"/>
          <w:marBottom w:val="0"/>
          <w:divBdr>
            <w:top w:val="none" w:sz="0" w:space="0" w:color="auto"/>
            <w:left w:val="none" w:sz="0" w:space="0" w:color="auto"/>
            <w:bottom w:val="none" w:sz="0" w:space="0" w:color="auto"/>
            <w:right w:val="none" w:sz="0" w:space="0" w:color="auto"/>
          </w:divBdr>
        </w:div>
        <w:div w:id="508370370">
          <w:marLeft w:val="0"/>
          <w:marRight w:val="0"/>
          <w:marTop w:val="0"/>
          <w:marBottom w:val="0"/>
          <w:divBdr>
            <w:top w:val="none" w:sz="0" w:space="0" w:color="auto"/>
            <w:left w:val="none" w:sz="0" w:space="0" w:color="auto"/>
            <w:bottom w:val="none" w:sz="0" w:space="0" w:color="auto"/>
            <w:right w:val="none" w:sz="0" w:space="0" w:color="auto"/>
          </w:divBdr>
        </w:div>
        <w:div w:id="512038620">
          <w:marLeft w:val="0"/>
          <w:marRight w:val="0"/>
          <w:marTop w:val="0"/>
          <w:marBottom w:val="0"/>
          <w:divBdr>
            <w:top w:val="none" w:sz="0" w:space="0" w:color="auto"/>
            <w:left w:val="none" w:sz="0" w:space="0" w:color="auto"/>
            <w:bottom w:val="none" w:sz="0" w:space="0" w:color="auto"/>
            <w:right w:val="none" w:sz="0" w:space="0" w:color="auto"/>
          </w:divBdr>
        </w:div>
        <w:div w:id="610429565">
          <w:marLeft w:val="0"/>
          <w:marRight w:val="0"/>
          <w:marTop w:val="0"/>
          <w:marBottom w:val="0"/>
          <w:divBdr>
            <w:top w:val="none" w:sz="0" w:space="0" w:color="auto"/>
            <w:left w:val="none" w:sz="0" w:space="0" w:color="auto"/>
            <w:bottom w:val="none" w:sz="0" w:space="0" w:color="auto"/>
            <w:right w:val="none" w:sz="0" w:space="0" w:color="auto"/>
          </w:divBdr>
        </w:div>
        <w:div w:id="620720435">
          <w:marLeft w:val="0"/>
          <w:marRight w:val="0"/>
          <w:marTop w:val="0"/>
          <w:marBottom w:val="0"/>
          <w:divBdr>
            <w:top w:val="none" w:sz="0" w:space="0" w:color="auto"/>
            <w:left w:val="none" w:sz="0" w:space="0" w:color="auto"/>
            <w:bottom w:val="none" w:sz="0" w:space="0" w:color="auto"/>
            <w:right w:val="none" w:sz="0" w:space="0" w:color="auto"/>
          </w:divBdr>
        </w:div>
        <w:div w:id="639844897">
          <w:marLeft w:val="0"/>
          <w:marRight w:val="0"/>
          <w:marTop w:val="0"/>
          <w:marBottom w:val="0"/>
          <w:divBdr>
            <w:top w:val="none" w:sz="0" w:space="0" w:color="auto"/>
            <w:left w:val="none" w:sz="0" w:space="0" w:color="auto"/>
            <w:bottom w:val="none" w:sz="0" w:space="0" w:color="auto"/>
            <w:right w:val="none" w:sz="0" w:space="0" w:color="auto"/>
          </w:divBdr>
        </w:div>
        <w:div w:id="741873295">
          <w:marLeft w:val="0"/>
          <w:marRight w:val="0"/>
          <w:marTop w:val="0"/>
          <w:marBottom w:val="0"/>
          <w:divBdr>
            <w:top w:val="none" w:sz="0" w:space="0" w:color="auto"/>
            <w:left w:val="none" w:sz="0" w:space="0" w:color="auto"/>
            <w:bottom w:val="none" w:sz="0" w:space="0" w:color="auto"/>
            <w:right w:val="none" w:sz="0" w:space="0" w:color="auto"/>
          </w:divBdr>
        </w:div>
        <w:div w:id="755368485">
          <w:marLeft w:val="0"/>
          <w:marRight w:val="0"/>
          <w:marTop w:val="0"/>
          <w:marBottom w:val="0"/>
          <w:divBdr>
            <w:top w:val="none" w:sz="0" w:space="0" w:color="auto"/>
            <w:left w:val="none" w:sz="0" w:space="0" w:color="auto"/>
            <w:bottom w:val="none" w:sz="0" w:space="0" w:color="auto"/>
            <w:right w:val="none" w:sz="0" w:space="0" w:color="auto"/>
          </w:divBdr>
        </w:div>
        <w:div w:id="788856833">
          <w:marLeft w:val="0"/>
          <w:marRight w:val="0"/>
          <w:marTop w:val="0"/>
          <w:marBottom w:val="0"/>
          <w:divBdr>
            <w:top w:val="none" w:sz="0" w:space="0" w:color="auto"/>
            <w:left w:val="none" w:sz="0" w:space="0" w:color="auto"/>
            <w:bottom w:val="none" w:sz="0" w:space="0" w:color="auto"/>
            <w:right w:val="none" w:sz="0" w:space="0" w:color="auto"/>
          </w:divBdr>
        </w:div>
        <w:div w:id="877158738">
          <w:marLeft w:val="0"/>
          <w:marRight w:val="0"/>
          <w:marTop w:val="0"/>
          <w:marBottom w:val="0"/>
          <w:divBdr>
            <w:top w:val="none" w:sz="0" w:space="0" w:color="auto"/>
            <w:left w:val="none" w:sz="0" w:space="0" w:color="auto"/>
            <w:bottom w:val="none" w:sz="0" w:space="0" w:color="auto"/>
            <w:right w:val="none" w:sz="0" w:space="0" w:color="auto"/>
          </w:divBdr>
        </w:div>
        <w:div w:id="877164590">
          <w:marLeft w:val="0"/>
          <w:marRight w:val="0"/>
          <w:marTop w:val="0"/>
          <w:marBottom w:val="0"/>
          <w:divBdr>
            <w:top w:val="none" w:sz="0" w:space="0" w:color="auto"/>
            <w:left w:val="none" w:sz="0" w:space="0" w:color="auto"/>
            <w:bottom w:val="none" w:sz="0" w:space="0" w:color="auto"/>
            <w:right w:val="none" w:sz="0" w:space="0" w:color="auto"/>
          </w:divBdr>
        </w:div>
        <w:div w:id="881283961">
          <w:marLeft w:val="0"/>
          <w:marRight w:val="0"/>
          <w:marTop w:val="0"/>
          <w:marBottom w:val="0"/>
          <w:divBdr>
            <w:top w:val="none" w:sz="0" w:space="0" w:color="auto"/>
            <w:left w:val="none" w:sz="0" w:space="0" w:color="auto"/>
            <w:bottom w:val="none" w:sz="0" w:space="0" w:color="auto"/>
            <w:right w:val="none" w:sz="0" w:space="0" w:color="auto"/>
          </w:divBdr>
        </w:div>
        <w:div w:id="889002792">
          <w:marLeft w:val="0"/>
          <w:marRight w:val="0"/>
          <w:marTop w:val="0"/>
          <w:marBottom w:val="0"/>
          <w:divBdr>
            <w:top w:val="none" w:sz="0" w:space="0" w:color="auto"/>
            <w:left w:val="none" w:sz="0" w:space="0" w:color="auto"/>
            <w:bottom w:val="none" w:sz="0" w:space="0" w:color="auto"/>
            <w:right w:val="none" w:sz="0" w:space="0" w:color="auto"/>
          </w:divBdr>
        </w:div>
        <w:div w:id="895894853">
          <w:marLeft w:val="0"/>
          <w:marRight w:val="0"/>
          <w:marTop w:val="0"/>
          <w:marBottom w:val="0"/>
          <w:divBdr>
            <w:top w:val="none" w:sz="0" w:space="0" w:color="auto"/>
            <w:left w:val="none" w:sz="0" w:space="0" w:color="auto"/>
            <w:bottom w:val="none" w:sz="0" w:space="0" w:color="auto"/>
            <w:right w:val="none" w:sz="0" w:space="0" w:color="auto"/>
          </w:divBdr>
        </w:div>
        <w:div w:id="920531287">
          <w:marLeft w:val="0"/>
          <w:marRight w:val="0"/>
          <w:marTop w:val="0"/>
          <w:marBottom w:val="0"/>
          <w:divBdr>
            <w:top w:val="none" w:sz="0" w:space="0" w:color="auto"/>
            <w:left w:val="none" w:sz="0" w:space="0" w:color="auto"/>
            <w:bottom w:val="none" w:sz="0" w:space="0" w:color="auto"/>
            <w:right w:val="none" w:sz="0" w:space="0" w:color="auto"/>
          </w:divBdr>
        </w:div>
        <w:div w:id="930626617">
          <w:marLeft w:val="0"/>
          <w:marRight w:val="0"/>
          <w:marTop w:val="0"/>
          <w:marBottom w:val="0"/>
          <w:divBdr>
            <w:top w:val="none" w:sz="0" w:space="0" w:color="auto"/>
            <w:left w:val="none" w:sz="0" w:space="0" w:color="auto"/>
            <w:bottom w:val="none" w:sz="0" w:space="0" w:color="auto"/>
            <w:right w:val="none" w:sz="0" w:space="0" w:color="auto"/>
          </w:divBdr>
        </w:div>
        <w:div w:id="998575792">
          <w:marLeft w:val="0"/>
          <w:marRight w:val="0"/>
          <w:marTop w:val="0"/>
          <w:marBottom w:val="0"/>
          <w:divBdr>
            <w:top w:val="none" w:sz="0" w:space="0" w:color="auto"/>
            <w:left w:val="none" w:sz="0" w:space="0" w:color="auto"/>
            <w:bottom w:val="none" w:sz="0" w:space="0" w:color="auto"/>
            <w:right w:val="none" w:sz="0" w:space="0" w:color="auto"/>
          </w:divBdr>
        </w:div>
        <w:div w:id="1038972021">
          <w:marLeft w:val="0"/>
          <w:marRight w:val="0"/>
          <w:marTop w:val="0"/>
          <w:marBottom w:val="0"/>
          <w:divBdr>
            <w:top w:val="none" w:sz="0" w:space="0" w:color="auto"/>
            <w:left w:val="none" w:sz="0" w:space="0" w:color="auto"/>
            <w:bottom w:val="none" w:sz="0" w:space="0" w:color="auto"/>
            <w:right w:val="none" w:sz="0" w:space="0" w:color="auto"/>
          </w:divBdr>
        </w:div>
        <w:div w:id="1137188424">
          <w:marLeft w:val="0"/>
          <w:marRight w:val="0"/>
          <w:marTop w:val="0"/>
          <w:marBottom w:val="0"/>
          <w:divBdr>
            <w:top w:val="none" w:sz="0" w:space="0" w:color="auto"/>
            <w:left w:val="none" w:sz="0" w:space="0" w:color="auto"/>
            <w:bottom w:val="none" w:sz="0" w:space="0" w:color="auto"/>
            <w:right w:val="none" w:sz="0" w:space="0" w:color="auto"/>
          </w:divBdr>
        </w:div>
        <w:div w:id="1145899191">
          <w:marLeft w:val="0"/>
          <w:marRight w:val="0"/>
          <w:marTop w:val="0"/>
          <w:marBottom w:val="0"/>
          <w:divBdr>
            <w:top w:val="none" w:sz="0" w:space="0" w:color="auto"/>
            <w:left w:val="none" w:sz="0" w:space="0" w:color="auto"/>
            <w:bottom w:val="none" w:sz="0" w:space="0" w:color="auto"/>
            <w:right w:val="none" w:sz="0" w:space="0" w:color="auto"/>
          </w:divBdr>
        </w:div>
        <w:div w:id="1151944578">
          <w:marLeft w:val="0"/>
          <w:marRight w:val="0"/>
          <w:marTop w:val="0"/>
          <w:marBottom w:val="0"/>
          <w:divBdr>
            <w:top w:val="none" w:sz="0" w:space="0" w:color="auto"/>
            <w:left w:val="none" w:sz="0" w:space="0" w:color="auto"/>
            <w:bottom w:val="none" w:sz="0" w:space="0" w:color="auto"/>
            <w:right w:val="none" w:sz="0" w:space="0" w:color="auto"/>
          </w:divBdr>
        </w:div>
        <w:div w:id="1185945559">
          <w:marLeft w:val="0"/>
          <w:marRight w:val="0"/>
          <w:marTop w:val="0"/>
          <w:marBottom w:val="0"/>
          <w:divBdr>
            <w:top w:val="none" w:sz="0" w:space="0" w:color="auto"/>
            <w:left w:val="none" w:sz="0" w:space="0" w:color="auto"/>
            <w:bottom w:val="none" w:sz="0" w:space="0" w:color="auto"/>
            <w:right w:val="none" w:sz="0" w:space="0" w:color="auto"/>
          </w:divBdr>
        </w:div>
        <w:div w:id="1194728391">
          <w:marLeft w:val="0"/>
          <w:marRight w:val="0"/>
          <w:marTop w:val="0"/>
          <w:marBottom w:val="0"/>
          <w:divBdr>
            <w:top w:val="none" w:sz="0" w:space="0" w:color="auto"/>
            <w:left w:val="none" w:sz="0" w:space="0" w:color="auto"/>
            <w:bottom w:val="none" w:sz="0" w:space="0" w:color="auto"/>
            <w:right w:val="none" w:sz="0" w:space="0" w:color="auto"/>
          </w:divBdr>
        </w:div>
        <w:div w:id="1198931402">
          <w:marLeft w:val="0"/>
          <w:marRight w:val="0"/>
          <w:marTop w:val="0"/>
          <w:marBottom w:val="0"/>
          <w:divBdr>
            <w:top w:val="none" w:sz="0" w:space="0" w:color="auto"/>
            <w:left w:val="none" w:sz="0" w:space="0" w:color="auto"/>
            <w:bottom w:val="none" w:sz="0" w:space="0" w:color="auto"/>
            <w:right w:val="none" w:sz="0" w:space="0" w:color="auto"/>
          </w:divBdr>
        </w:div>
        <w:div w:id="1218468559">
          <w:marLeft w:val="0"/>
          <w:marRight w:val="0"/>
          <w:marTop w:val="0"/>
          <w:marBottom w:val="0"/>
          <w:divBdr>
            <w:top w:val="none" w:sz="0" w:space="0" w:color="auto"/>
            <w:left w:val="none" w:sz="0" w:space="0" w:color="auto"/>
            <w:bottom w:val="none" w:sz="0" w:space="0" w:color="auto"/>
            <w:right w:val="none" w:sz="0" w:space="0" w:color="auto"/>
          </w:divBdr>
        </w:div>
        <w:div w:id="1223443588">
          <w:marLeft w:val="0"/>
          <w:marRight w:val="0"/>
          <w:marTop w:val="0"/>
          <w:marBottom w:val="0"/>
          <w:divBdr>
            <w:top w:val="none" w:sz="0" w:space="0" w:color="auto"/>
            <w:left w:val="none" w:sz="0" w:space="0" w:color="auto"/>
            <w:bottom w:val="none" w:sz="0" w:space="0" w:color="auto"/>
            <w:right w:val="none" w:sz="0" w:space="0" w:color="auto"/>
          </w:divBdr>
        </w:div>
        <w:div w:id="1313635345">
          <w:marLeft w:val="0"/>
          <w:marRight w:val="0"/>
          <w:marTop w:val="0"/>
          <w:marBottom w:val="0"/>
          <w:divBdr>
            <w:top w:val="none" w:sz="0" w:space="0" w:color="auto"/>
            <w:left w:val="none" w:sz="0" w:space="0" w:color="auto"/>
            <w:bottom w:val="none" w:sz="0" w:space="0" w:color="auto"/>
            <w:right w:val="none" w:sz="0" w:space="0" w:color="auto"/>
          </w:divBdr>
        </w:div>
        <w:div w:id="1337539883">
          <w:marLeft w:val="0"/>
          <w:marRight w:val="0"/>
          <w:marTop w:val="0"/>
          <w:marBottom w:val="0"/>
          <w:divBdr>
            <w:top w:val="none" w:sz="0" w:space="0" w:color="auto"/>
            <w:left w:val="none" w:sz="0" w:space="0" w:color="auto"/>
            <w:bottom w:val="none" w:sz="0" w:space="0" w:color="auto"/>
            <w:right w:val="none" w:sz="0" w:space="0" w:color="auto"/>
          </w:divBdr>
        </w:div>
        <w:div w:id="1355352212">
          <w:marLeft w:val="0"/>
          <w:marRight w:val="0"/>
          <w:marTop w:val="0"/>
          <w:marBottom w:val="0"/>
          <w:divBdr>
            <w:top w:val="none" w:sz="0" w:space="0" w:color="auto"/>
            <w:left w:val="none" w:sz="0" w:space="0" w:color="auto"/>
            <w:bottom w:val="none" w:sz="0" w:space="0" w:color="auto"/>
            <w:right w:val="none" w:sz="0" w:space="0" w:color="auto"/>
          </w:divBdr>
        </w:div>
        <w:div w:id="1363087827">
          <w:marLeft w:val="0"/>
          <w:marRight w:val="0"/>
          <w:marTop w:val="0"/>
          <w:marBottom w:val="0"/>
          <w:divBdr>
            <w:top w:val="none" w:sz="0" w:space="0" w:color="auto"/>
            <w:left w:val="none" w:sz="0" w:space="0" w:color="auto"/>
            <w:bottom w:val="none" w:sz="0" w:space="0" w:color="auto"/>
            <w:right w:val="none" w:sz="0" w:space="0" w:color="auto"/>
          </w:divBdr>
        </w:div>
        <w:div w:id="1376540143">
          <w:marLeft w:val="0"/>
          <w:marRight w:val="0"/>
          <w:marTop w:val="0"/>
          <w:marBottom w:val="0"/>
          <w:divBdr>
            <w:top w:val="none" w:sz="0" w:space="0" w:color="auto"/>
            <w:left w:val="none" w:sz="0" w:space="0" w:color="auto"/>
            <w:bottom w:val="none" w:sz="0" w:space="0" w:color="auto"/>
            <w:right w:val="none" w:sz="0" w:space="0" w:color="auto"/>
          </w:divBdr>
        </w:div>
        <w:div w:id="1406493431">
          <w:marLeft w:val="0"/>
          <w:marRight w:val="0"/>
          <w:marTop w:val="0"/>
          <w:marBottom w:val="0"/>
          <w:divBdr>
            <w:top w:val="none" w:sz="0" w:space="0" w:color="auto"/>
            <w:left w:val="none" w:sz="0" w:space="0" w:color="auto"/>
            <w:bottom w:val="none" w:sz="0" w:space="0" w:color="auto"/>
            <w:right w:val="none" w:sz="0" w:space="0" w:color="auto"/>
          </w:divBdr>
        </w:div>
        <w:div w:id="1446735801">
          <w:marLeft w:val="0"/>
          <w:marRight w:val="0"/>
          <w:marTop w:val="0"/>
          <w:marBottom w:val="0"/>
          <w:divBdr>
            <w:top w:val="none" w:sz="0" w:space="0" w:color="auto"/>
            <w:left w:val="none" w:sz="0" w:space="0" w:color="auto"/>
            <w:bottom w:val="none" w:sz="0" w:space="0" w:color="auto"/>
            <w:right w:val="none" w:sz="0" w:space="0" w:color="auto"/>
          </w:divBdr>
        </w:div>
        <w:div w:id="1502551105">
          <w:marLeft w:val="0"/>
          <w:marRight w:val="0"/>
          <w:marTop w:val="0"/>
          <w:marBottom w:val="0"/>
          <w:divBdr>
            <w:top w:val="none" w:sz="0" w:space="0" w:color="auto"/>
            <w:left w:val="none" w:sz="0" w:space="0" w:color="auto"/>
            <w:bottom w:val="none" w:sz="0" w:space="0" w:color="auto"/>
            <w:right w:val="none" w:sz="0" w:space="0" w:color="auto"/>
          </w:divBdr>
        </w:div>
        <w:div w:id="1506943203">
          <w:marLeft w:val="0"/>
          <w:marRight w:val="0"/>
          <w:marTop w:val="0"/>
          <w:marBottom w:val="0"/>
          <w:divBdr>
            <w:top w:val="none" w:sz="0" w:space="0" w:color="auto"/>
            <w:left w:val="none" w:sz="0" w:space="0" w:color="auto"/>
            <w:bottom w:val="none" w:sz="0" w:space="0" w:color="auto"/>
            <w:right w:val="none" w:sz="0" w:space="0" w:color="auto"/>
          </w:divBdr>
        </w:div>
        <w:div w:id="1515606232">
          <w:marLeft w:val="0"/>
          <w:marRight w:val="0"/>
          <w:marTop w:val="0"/>
          <w:marBottom w:val="0"/>
          <w:divBdr>
            <w:top w:val="none" w:sz="0" w:space="0" w:color="auto"/>
            <w:left w:val="none" w:sz="0" w:space="0" w:color="auto"/>
            <w:bottom w:val="none" w:sz="0" w:space="0" w:color="auto"/>
            <w:right w:val="none" w:sz="0" w:space="0" w:color="auto"/>
          </w:divBdr>
        </w:div>
        <w:div w:id="1534685726">
          <w:marLeft w:val="0"/>
          <w:marRight w:val="0"/>
          <w:marTop w:val="0"/>
          <w:marBottom w:val="0"/>
          <w:divBdr>
            <w:top w:val="none" w:sz="0" w:space="0" w:color="auto"/>
            <w:left w:val="none" w:sz="0" w:space="0" w:color="auto"/>
            <w:bottom w:val="none" w:sz="0" w:space="0" w:color="auto"/>
            <w:right w:val="none" w:sz="0" w:space="0" w:color="auto"/>
          </w:divBdr>
        </w:div>
        <w:div w:id="1603955402">
          <w:marLeft w:val="0"/>
          <w:marRight w:val="0"/>
          <w:marTop w:val="0"/>
          <w:marBottom w:val="0"/>
          <w:divBdr>
            <w:top w:val="none" w:sz="0" w:space="0" w:color="auto"/>
            <w:left w:val="none" w:sz="0" w:space="0" w:color="auto"/>
            <w:bottom w:val="none" w:sz="0" w:space="0" w:color="auto"/>
            <w:right w:val="none" w:sz="0" w:space="0" w:color="auto"/>
          </w:divBdr>
        </w:div>
        <w:div w:id="1649282596">
          <w:marLeft w:val="0"/>
          <w:marRight w:val="0"/>
          <w:marTop w:val="0"/>
          <w:marBottom w:val="0"/>
          <w:divBdr>
            <w:top w:val="none" w:sz="0" w:space="0" w:color="auto"/>
            <w:left w:val="none" w:sz="0" w:space="0" w:color="auto"/>
            <w:bottom w:val="none" w:sz="0" w:space="0" w:color="auto"/>
            <w:right w:val="none" w:sz="0" w:space="0" w:color="auto"/>
          </w:divBdr>
        </w:div>
        <w:div w:id="1671448233">
          <w:marLeft w:val="0"/>
          <w:marRight w:val="0"/>
          <w:marTop w:val="0"/>
          <w:marBottom w:val="0"/>
          <w:divBdr>
            <w:top w:val="none" w:sz="0" w:space="0" w:color="auto"/>
            <w:left w:val="none" w:sz="0" w:space="0" w:color="auto"/>
            <w:bottom w:val="none" w:sz="0" w:space="0" w:color="auto"/>
            <w:right w:val="none" w:sz="0" w:space="0" w:color="auto"/>
          </w:divBdr>
        </w:div>
        <w:div w:id="1686512216">
          <w:marLeft w:val="0"/>
          <w:marRight w:val="0"/>
          <w:marTop w:val="0"/>
          <w:marBottom w:val="0"/>
          <w:divBdr>
            <w:top w:val="none" w:sz="0" w:space="0" w:color="auto"/>
            <w:left w:val="none" w:sz="0" w:space="0" w:color="auto"/>
            <w:bottom w:val="none" w:sz="0" w:space="0" w:color="auto"/>
            <w:right w:val="none" w:sz="0" w:space="0" w:color="auto"/>
          </w:divBdr>
        </w:div>
        <w:div w:id="1694188544">
          <w:marLeft w:val="0"/>
          <w:marRight w:val="0"/>
          <w:marTop w:val="0"/>
          <w:marBottom w:val="0"/>
          <w:divBdr>
            <w:top w:val="none" w:sz="0" w:space="0" w:color="auto"/>
            <w:left w:val="none" w:sz="0" w:space="0" w:color="auto"/>
            <w:bottom w:val="none" w:sz="0" w:space="0" w:color="auto"/>
            <w:right w:val="none" w:sz="0" w:space="0" w:color="auto"/>
          </w:divBdr>
        </w:div>
        <w:div w:id="1769422968">
          <w:marLeft w:val="0"/>
          <w:marRight w:val="0"/>
          <w:marTop w:val="0"/>
          <w:marBottom w:val="0"/>
          <w:divBdr>
            <w:top w:val="none" w:sz="0" w:space="0" w:color="auto"/>
            <w:left w:val="none" w:sz="0" w:space="0" w:color="auto"/>
            <w:bottom w:val="none" w:sz="0" w:space="0" w:color="auto"/>
            <w:right w:val="none" w:sz="0" w:space="0" w:color="auto"/>
          </w:divBdr>
        </w:div>
        <w:div w:id="1797143334">
          <w:marLeft w:val="0"/>
          <w:marRight w:val="0"/>
          <w:marTop w:val="0"/>
          <w:marBottom w:val="0"/>
          <w:divBdr>
            <w:top w:val="none" w:sz="0" w:space="0" w:color="auto"/>
            <w:left w:val="none" w:sz="0" w:space="0" w:color="auto"/>
            <w:bottom w:val="none" w:sz="0" w:space="0" w:color="auto"/>
            <w:right w:val="none" w:sz="0" w:space="0" w:color="auto"/>
          </w:divBdr>
        </w:div>
        <w:div w:id="1814247408">
          <w:marLeft w:val="0"/>
          <w:marRight w:val="0"/>
          <w:marTop w:val="0"/>
          <w:marBottom w:val="0"/>
          <w:divBdr>
            <w:top w:val="none" w:sz="0" w:space="0" w:color="auto"/>
            <w:left w:val="none" w:sz="0" w:space="0" w:color="auto"/>
            <w:bottom w:val="none" w:sz="0" w:space="0" w:color="auto"/>
            <w:right w:val="none" w:sz="0" w:space="0" w:color="auto"/>
          </w:divBdr>
        </w:div>
        <w:div w:id="1864515116">
          <w:marLeft w:val="0"/>
          <w:marRight w:val="0"/>
          <w:marTop w:val="0"/>
          <w:marBottom w:val="0"/>
          <w:divBdr>
            <w:top w:val="none" w:sz="0" w:space="0" w:color="auto"/>
            <w:left w:val="none" w:sz="0" w:space="0" w:color="auto"/>
            <w:bottom w:val="none" w:sz="0" w:space="0" w:color="auto"/>
            <w:right w:val="none" w:sz="0" w:space="0" w:color="auto"/>
          </w:divBdr>
        </w:div>
        <w:div w:id="1956600318">
          <w:marLeft w:val="0"/>
          <w:marRight w:val="0"/>
          <w:marTop w:val="0"/>
          <w:marBottom w:val="0"/>
          <w:divBdr>
            <w:top w:val="none" w:sz="0" w:space="0" w:color="auto"/>
            <w:left w:val="none" w:sz="0" w:space="0" w:color="auto"/>
            <w:bottom w:val="none" w:sz="0" w:space="0" w:color="auto"/>
            <w:right w:val="none" w:sz="0" w:space="0" w:color="auto"/>
          </w:divBdr>
        </w:div>
        <w:div w:id="1972440957">
          <w:marLeft w:val="0"/>
          <w:marRight w:val="0"/>
          <w:marTop w:val="0"/>
          <w:marBottom w:val="0"/>
          <w:divBdr>
            <w:top w:val="none" w:sz="0" w:space="0" w:color="auto"/>
            <w:left w:val="none" w:sz="0" w:space="0" w:color="auto"/>
            <w:bottom w:val="none" w:sz="0" w:space="0" w:color="auto"/>
            <w:right w:val="none" w:sz="0" w:space="0" w:color="auto"/>
          </w:divBdr>
        </w:div>
        <w:div w:id="1982690760">
          <w:marLeft w:val="0"/>
          <w:marRight w:val="0"/>
          <w:marTop w:val="0"/>
          <w:marBottom w:val="0"/>
          <w:divBdr>
            <w:top w:val="none" w:sz="0" w:space="0" w:color="auto"/>
            <w:left w:val="none" w:sz="0" w:space="0" w:color="auto"/>
            <w:bottom w:val="none" w:sz="0" w:space="0" w:color="auto"/>
            <w:right w:val="none" w:sz="0" w:space="0" w:color="auto"/>
          </w:divBdr>
        </w:div>
        <w:div w:id="1999116759">
          <w:marLeft w:val="0"/>
          <w:marRight w:val="0"/>
          <w:marTop w:val="0"/>
          <w:marBottom w:val="0"/>
          <w:divBdr>
            <w:top w:val="none" w:sz="0" w:space="0" w:color="auto"/>
            <w:left w:val="none" w:sz="0" w:space="0" w:color="auto"/>
            <w:bottom w:val="none" w:sz="0" w:space="0" w:color="auto"/>
            <w:right w:val="none" w:sz="0" w:space="0" w:color="auto"/>
          </w:divBdr>
        </w:div>
      </w:divsChild>
    </w:div>
    <w:div w:id="1929340646">
      <w:bodyDiv w:val="1"/>
      <w:marLeft w:val="0"/>
      <w:marRight w:val="0"/>
      <w:marTop w:val="0"/>
      <w:marBottom w:val="0"/>
      <w:divBdr>
        <w:top w:val="none" w:sz="0" w:space="0" w:color="auto"/>
        <w:left w:val="none" w:sz="0" w:space="0" w:color="auto"/>
        <w:bottom w:val="none" w:sz="0" w:space="0" w:color="auto"/>
        <w:right w:val="none" w:sz="0" w:space="0" w:color="auto"/>
      </w:divBdr>
      <w:divsChild>
        <w:div w:id="79959552">
          <w:marLeft w:val="0"/>
          <w:marRight w:val="0"/>
          <w:marTop w:val="0"/>
          <w:marBottom w:val="0"/>
          <w:divBdr>
            <w:top w:val="none" w:sz="0" w:space="0" w:color="auto"/>
            <w:left w:val="none" w:sz="0" w:space="0" w:color="auto"/>
            <w:bottom w:val="none" w:sz="0" w:space="0" w:color="auto"/>
            <w:right w:val="none" w:sz="0" w:space="0" w:color="auto"/>
          </w:divBdr>
        </w:div>
        <w:div w:id="86659086">
          <w:marLeft w:val="0"/>
          <w:marRight w:val="0"/>
          <w:marTop w:val="0"/>
          <w:marBottom w:val="0"/>
          <w:divBdr>
            <w:top w:val="none" w:sz="0" w:space="0" w:color="auto"/>
            <w:left w:val="none" w:sz="0" w:space="0" w:color="auto"/>
            <w:bottom w:val="none" w:sz="0" w:space="0" w:color="auto"/>
            <w:right w:val="none" w:sz="0" w:space="0" w:color="auto"/>
          </w:divBdr>
        </w:div>
        <w:div w:id="137495598">
          <w:marLeft w:val="0"/>
          <w:marRight w:val="0"/>
          <w:marTop w:val="0"/>
          <w:marBottom w:val="0"/>
          <w:divBdr>
            <w:top w:val="none" w:sz="0" w:space="0" w:color="auto"/>
            <w:left w:val="none" w:sz="0" w:space="0" w:color="auto"/>
            <w:bottom w:val="none" w:sz="0" w:space="0" w:color="auto"/>
            <w:right w:val="none" w:sz="0" w:space="0" w:color="auto"/>
          </w:divBdr>
        </w:div>
        <w:div w:id="302658488">
          <w:marLeft w:val="0"/>
          <w:marRight w:val="0"/>
          <w:marTop w:val="0"/>
          <w:marBottom w:val="0"/>
          <w:divBdr>
            <w:top w:val="none" w:sz="0" w:space="0" w:color="auto"/>
            <w:left w:val="none" w:sz="0" w:space="0" w:color="auto"/>
            <w:bottom w:val="none" w:sz="0" w:space="0" w:color="auto"/>
            <w:right w:val="none" w:sz="0" w:space="0" w:color="auto"/>
          </w:divBdr>
        </w:div>
        <w:div w:id="345601655">
          <w:marLeft w:val="0"/>
          <w:marRight w:val="0"/>
          <w:marTop w:val="0"/>
          <w:marBottom w:val="0"/>
          <w:divBdr>
            <w:top w:val="none" w:sz="0" w:space="0" w:color="auto"/>
            <w:left w:val="none" w:sz="0" w:space="0" w:color="auto"/>
            <w:bottom w:val="none" w:sz="0" w:space="0" w:color="auto"/>
            <w:right w:val="none" w:sz="0" w:space="0" w:color="auto"/>
          </w:divBdr>
        </w:div>
        <w:div w:id="387609284">
          <w:marLeft w:val="0"/>
          <w:marRight w:val="0"/>
          <w:marTop w:val="0"/>
          <w:marBottom w:val="0"/>
          <w:divBdr>
            <w:top w:val="none" w:sz="0" w:space="0" w:color="auto"/>
            <w:left w:val="none" w:sz="0" w:space="0" w:color="auto"/>
            <w:bottom w:val="none" w:sz="0" w:space="0" w:color="auto"/>
            <w:right w:val="none" w:sz="0" w:space="0" w:color="auto"/>
          </w:divBdr>
        </w:div>
        <w:div w:id="511801221">
          <w:marLeft w:val="0"/>
          <w:marRight w:val="0"/>
          <w:marTop w:val="0"/>
          <w:marBottom w:val="0"/>
          <w:divBdr>
            <w:top w:val="none" w:sz="0" w:space="0" w:color="auto"/>
            <w:left w:val="none" w:sz="0" w:space="0" w:color="auto"/>
            <w:bottom w:val="none" w:sz="0" w:space="0" w:color="auto"/>
            <w:right w:val="none" w:sz="0" w:space="0" w:color="auto"/>
          </w:divBdr>
        </w:div>
        <w:div w:id="550923396">
          <w:marLeft w:val="0"/>
          <w:marRight w:val="0"/>
          <w:marTop w:val="0"/>
          <w:marBottom w:val="0"/>
          <w:divBdr>
            <w:top w:val="none" w:sz="0" w:space="0" w:color="auto"/>
            <w:left w:val="none" w:sz="0" w:space="0" w:color="auto"/>
            <w:bottom w:val="none" w:sz="0" w:space="0" w:color="auto"/>
            <w:right w:val="none" w:sz="0" w:space="0" w:color="auto"/>
          </w:divBdr>
        </w:div>
        <w:div w:id="593441211">
          <w:marLeft w:val="0"/>
          <w:marRight w:val="0"/>
          <w:marTop w:val="0"/>
          <w:marBottom w:val="0"/>
          <w:divBdr>
            <w:top w:val="none" w:sz="0" w:space="0" w:color="auto"/>
            <w:left w:val="none" w:sz="0" w:space="0" w:color="auto"/>
            <w:bottom w:val="none" w:sz="0" w:space="0" w:color="auto"/>
            <w:right w:val="none" w:sz="0" w:space="0" w:color="auto"/>
          </w:divBdr>
        </w:div>
        <w:div w:id="655839712">
          <w:marLeft w:val="0"/>
          <w:marRight w:val="0"/>
          <w:marTop w:val="0"/>
          <w:marBottom w:val="0"/>
          <w:divBdr>
            <w:top w:val="none" w:sz="0" w:space="0" w:color="auto"/>
            <w:left w:val="none" w:sz="0" w:space="0" w:color="auto"/>
            <w:bottom w:val="none" w:sz="0" w:space="0" w:color="auto"/>
            <w:right w:val="none" w:sz="0" w:space="0" w:color="auto"/>
          </w:divBdr>
        </w:div>
        <w:div w:id="739256377">
          <w:marLeft w:val="0"/>
          <w:marRight w:val="0"/>
          <w:marTop w:val="0"/>
          <w:marBottom w:val="0"/>
          <w:divBdr>
            <w:top w:val="none" w:sz="0" w:space="0" w:color="auto"/>
            <w:left w:val="none" w:sz="0" w:space="0" w:color="auto"/>
            <w:bottom w:val="none" w:sz="0" w:space="0" w:color="auto"/>
            <w:right w:val="none" w:sz="0" w:space="0" w:color="auto"/>
          </w:divBdr>
        </w:div>
        <w:div w:id="742529310">
          <w:marLeft w:val="0"/>
          <w:marRight w:val="0"/>
          <w:marTop w:val="0"/>
          <w:marBottom w:val="0"/>
          <w:divBdr>
            <w:top w:val="none" w:sz="0" w:space="0" w:color="auto"/>
            <w:left w:val="none" w:sz="0" w:space="0" w:color="auto"/>
            <w:bottom w:val="none" w:sz="0" w:space="0" w:color="auto"/>
            <w:right w:val="none" w:sz="0" w:space="0" w:color="auto"/>
          </w:divBdr>
        </w:div>
        <w:div w:id="766386173">
          <w:marLeft w:val="0"/>
          <w:marRight w:val="0"/>
          <w:marTop w:val="0"/>
          <w:marBottom w:val="0"/>
          <w:divBdr>
            <w:top w:val="none" w:sz="0" w:space="0" w:color="auto"/>
            <w:left w:val="none" w:sz="0" w:space="0" w:color="auto"/>
            <w:bottom w:val="none" w:sz="0" w:space="0" w:color="auto"/>
            <w:right w:val="none" w:sz="0" w:space="0" w:color="auto"/>
          </w:divBdr>
        </w:div>
        <w:div w:id="813373099">
          <w:marLeft w:val="0"/>
          <w:marRight w:val="0"/>
          <w:marTop w:val="0"/>
          <w:marBottom w:val="0"/>
          <w:divBdr>
            <w:top w:val="none" w:sz="0" w:space="0" w:color="auto"/>
            <w:left w:val="none" w:sz="0" w:space="0" w:color="auto"/>
            <w:bottom w:val="none" w:sz="0" w:space="0" w:color="auto"/>
            <w:right w:val="none" w:sz="0" w:space="0" w:color="auto"/>
          </w:divBdr>
        </w:div>
        <w:div w:id="833766394">
          <w:marLeft w:val="0"/>
          <w:marRight w:val="0"/>
          <w:marTop w:val="0"/>
          <w:marBottom w:val="0"/>
          <w:divBdr>
            <w:top w:val="none" w:sz="0" w:space="0" w:color="auto"/>
            <w:left w:val="none" w:sz="0" w:space="0" w:color="auto"/>
            <w:bottom w:val="none" w:sz="0" w:space="0" w:color="auto"/>
            <w:right w:val="none" w:sz="0" w:space="0" w:color="auto"/>
          </w:divBdr>
        </w:div>
        <w:div w:id="934436971">
          <w:marLeft w:val="0"/>
          <w:marRight w:val="0"/>
          <w:marTop w:val="0"/>
          <w:marBottom w:val="0"/>
          <w:divBdr>
            <w:top w:val="none" w:sz="0" w:space="0" w:color="auto"/>
            <w:left w:val="none" w:sz="0" w:space="0" w:color="auto"/>
            <w:bottom w:val="none" w:sz="0" w:space="0" w:color="auto"/>
            <w:right w:val="none" w:sz="0" w:space="0" w:color="auto"/>
          </w:divBdr>
        </w:div>
        <w:div w:id="953832829">
          <w:marLeft w:val="0"/>
          <w:marRight w:val="0"/>
          <w:marTop w:val="0"/>
          <w:marBottom w:val="0"/>
          <w:divBdr>
            <w:top w:val="none" w:sz="0" w:space="0" w:color="auto"/>
            <w:left w:val="none" w:sz="0" w:space="0" w:color="auto"/>
            <w:bottom w:val="none" w:sz="0" w:space="0" w:color="auto"/>
            <w:right w:val="none" w:sz="0" w:space="0" w:color="auto"/>
          </w:divBdr>
        </w:div>
        <w:div w:id="1012030649">
          <w:marLeft w:val="0"/>
          <w:marRight w:val="0"/>
          <w:marTop w:val="0"/>
          <w:marBottom w:val="0"/>
          <w:divBdr>
            <w:top w:val="none" w:sz="0" w:space="0" w:color="auto"/>
            <w:left w:val="none" w:sz="0" w:space="0" w:color="auto"/>
            <w:bottom w:val="none" w:sz="0" w:space="0" w:color="auto"/>
            <w:right w:val="none" w:sz="0" w:space="0" w:color="auto"/>
          </w:divBdr>
        </w:div>
        <w:div w:id="1140537495">
          <w:marLeft w:val="0"/>
          <w:marRight w:val="0"/>
          <w:marTop w:val="0"/>
          <w:marBottom w:val="0"/>
          <w:divBdr>
            <w:top w:val="none" w:sz="0" w:space="0" w:color="auto"/>
            <w:left w:val="none" w:sz="0" w:space="0" w:color="auto"/>
            <w:bottom w:val="none" w:sz="0" w:space="0" w:color="auto"/>
            <w:right w:val="none" w:sz="0" w:space="0" w:color="auto"/>
          </w:divBdr>
        </w:div>
        <w:div w:id="1207254016">
          <w:marLeft w:val="0"/>
          <w:marRight w:val="0"/>
          <w:marTop w:val="0"/>
          <w:marBottom w:val="0"/>
          <w:divBdr>
            <w:top w:val="none" w:sz="0" w:space="0" w:color="auto"/>
            <w:left w:val="none" w:sz="0" w:space="0" w:color="auto"/>
            <w:bottom w:val="none" w:sz="0" w:space="0" w:color="auto"/>
            <w:right w:val="none" w:sz="0" w:space="0" w:color="auto"/>
          </w:divBdr>
        </w:div>
        <w:div w:id="1246915462">
          <w:marLeft w:val="0"/>
          <w:marRight w:val="0"/>
          <w:marTop w:val="0"/>
          <w:marBottom w:val="0"/>
          <w:divBdr>
            <w:top w:val="none" w:sz="0" w:space="0" w:color="auto"/>
            <w:left w:val="none" w:sz="0" w:space="0" w:color="auto"/>
            <w:bottom w:val="none" w:sz="0" w:space="0" w:color="auto"/>
            <w:right w:val="none" w:sz="0" w:space="0" w:color="auto"/>
          </w:divBdr>
        </w:div>
        <w:div w:id="1289975656">
          <w:marLeft w:val="0"/>
          <w:marRight w:val="0"/>
          <w:marTop w:val="0"/>
          <w:marBottom w:val="0"/>
          <w:divBdr>
            <w:top w:val="none" w:sz="0" w:space="0" w:color="auto"/>
            <w:left w:val="none" w:sz="0" w:space="0" w:color="auto"/>
            <w:bottom w:val="none" w:sz="0" w:space="0" w:color="auto"/>
            <w:right w:val="none" w:sz="0" w:space="0" w:color="auto"/>
          </w:divBdr>
        </w:div>
        <w:div w:id="1350638378">
          <w:marLeft w:val="0"/>
          <w:marRight w:val="0"/>
          <w:marTop w:val="0"/>
          <w:marBottom w:val="0"/>
          <w:divBdr>
            <w:top w:val="none" w:sz="0" w:space="0" w:color="auto"/>
            <w:left w:val="none" w:sz="0" w:space="0" w:color="auto"/>
            <w:bottom w:val="none" w:sz="0" w:space="0" w:color="auto"/>
            <w:right w:val="none" w:sz="0" w:space="0" w:color="auto"/>
          </w:divBdr>
        </w:div>
        <w:div w:id="1352341266">
          <w:marLeft w:val="0"/>
          <w:marRight w:val="0"/>
          <w:marTop w:val="0"/>
          <w:marBottom w:val="0"/>
          <w:divBdr>
            <w:top w:val="none" w:sz="0" w:space="0" w:color="auto"/>
            <w:left w:val="none" w:sz="0" w:space="0" w:color="auto"/>
            <w:bottom w:val="none" w:sz="0" w:space="0" w:color="auto"/>
            <w:right w:val="none" w:sz="0" w:space="0" w:color="auto"/>
          </w:divBdr>
        </w:div>
        <w:div w:id="1380322718">
          <w:marLeft w:val="0"/>
          <w:marRight w:val="0"/>
          <w:marTop w:val="0"/>
          <w:marBottom w:val="0"/>
          <w:divBdr>
            <w:top w:val="none" w:sz="0" w:space="0" w:color="auto"/>
            <w:left w:val="none" w:sz="0" w:space="0" w:color="auto"/>
            <w:bottom w:val="none" w:sz="0" w:space="0" w:color="auto"/>
            <w:right w:val="none" w:sz="0" w:space="0" w:color="auto"/>
          </w:divBdr>
        </w:div>
        <w:div w:id="1489665497">
          <w:marLeft w:val="0"/>
          <w:marRight w:val="0"/>
          <w:marTop w:val="0"/>
          <w:marBottom w:val="0"/>
          <w:divBdr>
            <w:top w:val="none" w:sz="0" w:space="0" w:color="auto"/>
            <w:left w:val="none" w:sz="0" w:space="0" w:color="auto"/>
            <w:bottom w:val="none" w:sz="0" w:space="0" w:color="auto"/>
            <w:right w:val="none" w:sz="0" w:space="0" w:color="auto"/>
          </w:divBdr>
        </w:div>
        <w:div w:id="1538812036">
          <w:marLeft w:val="0"/>
          <w:marRight w:val="0"/>
          <w:marTop w:val="0"/>
          <w:marBottom w:val="0"/>
          <w:divBdr>
            <w:top w:val="none" w:sz="0" w:space="0" w:color="auto"/>
            <w:left w:val="none" w:sz="0" w:space="0" w:color="auto"/>
            <w:bottom w:val="none" w:sz="0" w:space="0" w:color="auto"/>
            <w:right w:val="none" w:sz="0" w:space="0" w:color="auto"/>
          </w:divBdr>
        </w:div>
        <w:div w:id="1593859678">
          <w:marLeft w:val="0"/>
          <w:marRight w:val="0"/>
          <w:marTop w:val="0"/>
          <w:marBottom w:val="0"/>
          <w:divBdr>
            <w:top w:val="none" w:sz="0" w:space="0" w:color="auto"/>
            <w:left w:val="none" w:sz="0" w:space="0" w:color="auto"/>
            <w:bottom w:val="none" w:sz="0" w:space="0" w:color="auto"/>
            <w:right w:val="none" w:sz="0" w:space="0" w:color="auto"/>
          </w:divBdr>
        </w:div>
        <w:div w:id="1611280971">
          <w:marLeft w:val="0"/>
          <w:marRight w:val="0"/>
          <w:marTop w:val="0"/>
          <w:marBottom w:val="0"/>
          <w:divBdr>
            <w:top w:val="none" w:sz="0" w:space="0" w:color="auto"/>
            <w:left w:val="none" w:sz="0" w:space="0" w:color="auto"/>
            <w:bottom w:val="none" w:sz="0" w:space="0" w:color="auto"/>
            <w:right w:val="none" w:sz="0" w:space="0" w:color="auto"/>
          </w:divBdr>
        </w:div>
        <w:div w:id="1614287531">
          <w:marLeft w:val="0"/>
          <w:marRight w:val="0"/>
          <w:marTop w:val="0"/>
          <w:marBottom w:val="0"/>
          <w:divBdr>
            <w:top w:val="none" w:sz="0" w:space="0" w:color="auto"/>
            <w:left w:val="none" w:sz="0" w:space="0" w:color="auto"/>
            <w:bottom w:val="none" w:sz="0" w:space="0" w:color="auto"/>
            <w:right w:val="none" w:sz="0" w:space="0" w:color="auto"/>
          </w:divBdr>
        </w:div>
        <w:div w:id="1839300193">
          <w:marLeft w:val="0"/>
          <w:marRight w:val="0"/>
          <w:marTop w:val="0"/>
          <w:marBottom w:val="0"/>
          <w:divBdr>
            <w:top w:val="none" w:sz="0" w:space="0" w:color="auto"/>
            <w:left w:val="none" w:sz="0" w:space="0" w:color="auto"/>
            <w:bottom w:val="none" w:sz="0" w:space="0" w:color="auto"/>
            <w:right w:val="none" w:sz="0" w:space="0" w:color="auto"/>
          </w:divBdr>
        </w:div>
        <w:div w:id="1853956026">
          <w:marLeft w:val="0"/>
          <w:marRight w:val="0"/>
          <w:marTop w:val="0"/>
          <w:marBottom w:val="0"/>
          <w:divBdr>
            <w:top w:val="none" w:sz="0" w:space="0" w:color="auto"/>
            <w:left w:val="none" w:sz="0" w:space="0" w:color="auto"/>
            <w:bottom w:val="none" w:sz="0" w:space="0" w:color="auto"/>
            <w:right w:val="none" w:sz="0" w:space="0" w:color="auto"/>
          </w:divBdr>
        </w:div>
        <w:div w:id="1893879194">
          <w:marLeft w:val="0"/>
          <w:marRight w:val="0"/>
          <w:marTop w:val="0"/>
          <w:marBottom w:val="0"/>
          <w:divBdr>
            <w:top w:val="none" w:sz="0" w:space="0" w:color="auto"/>
            <w:left w:val="none" w:sz="0" w:space="0" w:color="auto"/>
            <w:bottom w:val="none" w:sz="0" w:space="0" w:color="auto"/>
            <w:right w:val="none" w:sz="0" w:space="0" w:color="auto"/>
          </w:divBdr>
        </w:div>
        <w:div w:id="1900941232">
          <w:marLeft w:val="0"/>
          <w:marRight w:val="0"/>
          <w:marTop w:val="0"/>
          <w:marBottom w:val="0"/>
          <w:divBdr>
            <w:top w:val="none" w:sz="0" w:space="0" w:color="auto"/>
            <w:left w:val="none" w:sz="0" w:space="0" w:color="auto"/>
            <w:bottom w:val="none" w:sz="0" w:space="0" w:color="auto"/>
            <w:right w:val="none" w:sz="0" w:space="0" w:color="auto"/>
          </w:divBdr>
        </w:div>
        <w:div w:id="1976133486">
          <w:marLeft w:val="0"/>
          <w:marRight w:val="0"/>
          <w:marTop w:val="0"/>
          <w:marBottom w:val="0"/>
          <w:divBdr>
            <w:top w:val="none" w:sz="0" w:space="0" w:color="auto"/>
            <w:left w:val="none" w:sz="0" w:space="0" w:color="auto"/>
            <w:bottom w:val="none" w:sz="0" w:space="0" w:color="auto"/>
            <w:right w:val="none" w:sz="0" w:space="0" w:color="auto"/>
          </w:divBdr>
        </w:div>
        <w:div w:id="2053075212">
          <w:marLeft w:val="0"/>
          <w:marRight w:val="0"/>
          <w:marTop w:val="0"/>
          <w:marBottom w:val="0"/>
          <w:divBdr>
            <w:top w:val="none" w:sz="0" w:space="0" w:color="auto"/>
            <w:left w:val="none" w:sz="0" w:space="0" w:color="auto"/>
            <w:bottom w:val="none" w:sz="0" w:space="0" w:color="auto"/>
            <w:right w:val="none" w:sz="0" w:space="0" w:color="auto"/>
          </w:divBdr>
        </w:div>
        <w:div w:id="2055276467">
          <w:marLeft w:val="0"/>
          <w:marRight w:val="0"/>
          <w:marTop w:val="0"/>
          <w:marBottom w:val="0"/>
          <w:divBdr>
            <w:top w:val="none" w:sz="0" w:space="0" w:color="auto"/>
            <w:left w:val="none" w:sz="0" w:space="0" w:color="auto"/>
            <w:bottom w:val="none" w:sz="0" w:space="0" w:color="auto"/>
            <w:right w:val="none" w:sz="0" w:space="0" w:color="auto"/>
          </w:divBdr>
        </w:div>
        <w:div w:id="2087918299">
          <w:marLeft w:val="0"/>
          <w:marRight w:val="0"/>
          <w:marTop w:val="0"/>
          <w:marBottom w:val="0"/>
          <w:divBdr>
            <w:top w:val="none" w:sz="0" w:space="0" w:color="auto"/>
            <w:left w:val="none" w:sz="0" w:space="0" w:color="auto"/>
            <w:bottom w:val="none" w:sz="0" w:space="0" w:color="auto"/>
            <w:right w:val="none" w:sz="0" w:space="0" w:color="auto"/>
          </w:divBdr>
        </w:div>
        <w:div w:id="2103528159">
          <w:marLeft w:val="0"/>
          <w:marRight w:val="0"/>
          <w:marTop w:val="0"/>
          <w:marBottom w:val="0"/>
          <w:divBdr>
            <w:top w:val="none" w:sz="0" w:space="0" w:color="auto"/>
            <w:left w:val="none" w:sz="0" w:space="0" w:color="auto"/>
            <w:bottom w:val="none" w:sz="0" w:space="0" w:color="auto"/>
            <w:right w:val="none" w:sz="0" w:space="0" w:color="auto"/>
          </w:divBdr>
        </w:div>
        <w:div w:id="2132480805">
          <w:marLeft w:val="0"/>
          <w:marRight w:val="0"/>
          <w:marTop w:val="0"/>
          <w:marBottom w:val="0"/>
          <w:divBdr>
            <w:top w:val="none" w:sz="0" w:space="0" w:color="auto"/>
            <w:left w:val="none" w:sz="0" w:space="0" w:color="auto"/>
            <w:bottom w:val="none" w:sz="0" w:space="0" w:color="auto"/>
            <w:right w:val="none" w:sz="0" w:space="0" w:color="auto"/>
          </w:divBdr>
        </w:div>
      </w:divsChild>
    </w:div>
    <w:div w:id="1951546609">
      <w:bodyDiv w:val="1"/>
      <w:marLeft w:val="0"/>
      <w:marRight w:val="0"/>
      <w:marTop w:val="0"/>
      <w:marBottom w:val="0"/>
      <w:divBdr>
        <w:top w:val="none" w:sz="0" w:space="0" w:color="auto"/>
        <w:left w:val="none" w:sz="0" w:space="0" w:color="auto"/>
        <w:bottom w:val="none" w:sz="0" w:space="0" w:color="auto"/>
        <w:right w:val="none" w:sz="0" w:space="0" w:color="auto"/>
      </w:divBdr>
      <w:divsChild>
        <w:div w:id="8915148">
          <w:marLeft w:val="0"/>
          <w:marRight w:val="0"/>
          <w:marTop w:val="0"/>
          <w:marBottom w:val="0"/>
          <w:divBdr>
            <w:top w:val="none" w:sz="0" w:space="0" w:color="auto"/>
            <w:left w:val="none" w:sz="0" w:space="0" w:color="auto"/>
            <w:bottom w:val="none" w:sz="0" w:space="0" w:color="auto"/>
            <w:right w:val="none" w:sz="0" w:space="0" w:color="auto"/>
          </w:divBdr>
        </w:div>
        <w:div w:id="116145041">
          <w:marLeft w:val="0"/>
          <w:marRight w:val="0"/>
          <w:marTop w:val="0"/>
          <w:marBottom w:val="0"/>
          <w:divBdr>
            <w:top w:val="none" w:sz="0" w:space="0" w:color="auto"/>
            <w:left w:val="none" w:sz="0" w:space="0" w:color="auto"/>
            <w:bottom w:val="none" w:sz="0" w:space="0" w:color="auto"/>
            <w:right w:val="none" w:sz="0" w:space="0" w:color="auto"/>
          </w:divBdr>
        </w:div>
        <w:div w:id="187988736">
          <w:marLeft w:val="0"/>
          <w:marRight w:val="0"/>
          <w:marTop w:val="0"/>
          <w:marBottom w:val="0"/>
          <w:divBdr>
            <w:top w:val="none" w:sz="0" w:space="0" w:color="auto"/>
            <w:left w:val="none" w:sz="0" w:space="0" w:color="auto"/>
            <w:bottom w:val="none" w:sz="0" w:space="0" w:color="auto"/>
            <w:right w:val="none" w:sz="0" w:space="0" w:color="auto"/>
          </w:divBdr>
        </w:div>
        <w:div w:id="269558321">
          <w:marLeft w:val="0"/>
          <w:marRight w:val="0"/>
          <w:marTop w:val="0"/>
          <w:marBottom w:val="0"/>
          <w:divBdr>
            <w:top w:val="none" w:sz="0" w:space="0" w:color="auto"/>
            <w:left w:val="none" w:sz="0" w:space="0" w:color="auto"/>
            <w:bottom w:val="none" w:sz="0" w:space="0" w:color="auto"/>
            <w:right w:val="none" w:sz="0" w:space="0" w:color="auto"/>
          </w:divBdr>
        </w:div>
        <w:div w:id="272132336">
          <w:marLeft w:val="0"/>
          <w:marRight w:val="0"/>
          <w:marTop w:val="0"/>
          <w:marBottom w:val="0"/>
          <w:divBdr>
            <w:top w:val="none" w:sz="0" w:space="0" w:color="auto"/>
            <w:left w:val="none" w:sz="0" w:space="0" w:color="auto"/>
            <w:bottom w:val="none" w:sz="0" w:space="0" w:color="auto"/>
            <w:right w:val="none" w:sz="0" w:space="0" w:color="auto"/>
          </w:divBdr>
        </w:div>
        <w:div w:id="957101463">
          <w:marLeft w:val="0"/>
          <w:marRight w:val="0"/>
          <w:marTop w:val="0"/>
          <w:marBottom w:val="0"/>
          <w:divBdr>
            <w:top w:val="none" w:sz="0" w:space="0" w:color="auto"/>
            <w:left w:val="none" w:sz="0" w:space="0" w:color="auto"/>
            <w:bottom w:val="none" w:sz="0" w:space="0" w:color="auto"/>
            <w:right w:val="none" w:sz="0" w:space="0" w:color="auto"/>
          </w:divBdr>
        </w:div>
        <w:div w:id="961157297">
          <w:marLeft w:val="0"/>
          <w:marRight w:val="0"/>
          <w:marTop w:val="0"/>
          <w:marBottom w:val="0"/>
          <w:divBdr>
            <w:top w:val="none" w:sz="0" w:space="0" w:color="auto"/>
            <w:left w:val="none" w:sz="0" w:space="0" w:color="auto"/>
            <w:bottom w:val="none" w:sz="0" w:space="0" w:color="auto"/>
            <w:right w:val="none" w:sz="0" w:space="0" w:color="auto"/>
          </w:divBdr>
        </w:div>
        <w:div w:id="1305282050">
          <w:marLeft w:val="0"/>
          <w:marRight w:val="0"/>
          <w:marTop w:val="0"/>
          <w:marBottom w:val="0"/>
          <w:divBdr>
            <w:top w:val="none" w:sz="0" w:space="0" w:color="auto"/>
            <w:left w:val="none" w:sz="0" w:space="0" w:color="auto"/>
            <w:bottom w:val="none" w:sz="0" w:space="0" w:color="auto"/>
            <w:right w:val="none" w:sz="0" w:space="0" w:color="auto"/>
          </w:divBdr>
        </w:div>
        <w:div w:id="1405102543">
          <w:marLeft w:val="0"/>
          <w:marRight w:val="0"/>
          <w:marTop w:val="0"/>
          <w:marBottom w:val="0"/>
          <w:divBdr>
            <w:top w:val="none" w:sz="0" w:space="0" w:color="auto"/>
            <w:left w:val="none" w:sz="0" w:space="0" w:color="auto"/>
            <w:bottom w:val="none" w:sz="0" w:space="0" w:color="auto"/>
            <w:right w:val="none" w:sz="0" w:space="0" w:color="auto"/>
          </w:divBdr>
        </w:div>
        <w:div w:id="1568146139">
          <w:marLeft w:val="0"/>
          <w:marRight w:val="0"/>
          <w:marTop w:val="0"/>
          <w:marBottom w:val="0"/>
          <w:divBdr>
            <w:top w:val="none" w:sz="0" w:space="0" w:color="auto"/>
            <w:left w:val="none" w:sz="0" w:space="0" w:color="auto"/>
            <w:bottom w:val="none" w:sz="0" w:space="0" w:color="auto"/>
            <w:right w:val="none" w:sz="0" w:space="0" w:color="auto"/>
          </w:divBdr>
        </w:div>
        <w:div w:id="1936357955">
          <w:marLeft w:val="0"/>
          <w:marRight w:val="0"/>
          <w:marTop w:val="0"/>
          <w:marBottom w:val="0"/>
          <w:divBdr>
            <w:top w:val="none" w:sz="0" w:space="0" w:color="auto"/>
            <w:left w:val="none" w:sz="0" w:space="0" w:color="auto"/>
            <w:bottom w:val="none" w:sz="0" w:space="0" w:color="auto"/>
            <w:right w:val="none" w:sz="0" w:space="0" w:color="auto"/>
          </w:divBdr>
        </w:div>
        <w:div w:id="2007899083">
          <w:marLeft w:val="0"/>
          <w:marRight w:val="0"/>
          <w:marTop w:val="0"/>
          <w:marBottom w:val="0"/>
          <w:divBdr>
            <w:top w:val="none" w:sz="0" w:space="0" w:color="auto"/>
            <w:left w:val="none" w:sz="0" w:space="0" w:color="auto"/>
            <w:bottom w:val="none" w:sz="0" w:space="0" w:color="auto"/>
            <w:right w:val="none" w:sz="0" w:space="0" w:color="auto"/>
          </w:divBdr>
        </w:div>
        <w:div w:id="2142187881">
          <w:marLeft w:val="0"/>
          <w:marRight w:val="0"/>
          <w:marTop w:val="0"/>
          <w:marBottom w:val="0"/>
          <w:divBdr>
            <w:top w:val="none" w:sz="0" w:space="0" w:color="auto"/>
            <w:left w:val="none" w:sz="0" w:space="0" w:color="auto"/>
            <w:bottom w:val="none" w:sz="0" w:space="0" w:color="auto"/>
            <w:right w:val="none" w:sz="0" w:space="0" w:color="auto"/>
          </w:divBdr>
        </w:div>
      </w:divsChild>
    </w:div>
    <w:div w:id="2000497826">
      <w:bodyDiv w:val="1"/>
      <w:marLeft w:val="0"/>
      <w:marRight w:val="0"/>
      <w:marTop w:val="0"/>
      <w:marBottom w:val="0"/>
      <w:divBdr>
        <w:top w:val="none" w:sz="0" w:space="0" w:color="auto"/>
        <w:left w:val="none" w:sz="0" w:space="0" w:color="auto"/>
        <w:bottom w:val="none" w:sz="0" w:space="0" w:color="auto"/>
        <w:right w:val="none" w:sz="0" w:space="0" w:color="auto"/>
      </w:divBdr>
      <w:divsChild>
        <w:div w:id="93324070">
          <w:marLeft w:val="0"/>
          <w:marRight w:val="0"/>
          <w:marTop w:val="0"/>
          <w:marBottom w:val="0"/>
          <w:divBdr>
            <w:top w:val="none" w:sz="0" w:space="0" w:color="auto"/>
            <w:left w:val="none" w:sz="0" w:space="0" w:color="auto"/>
            <w:bottom w:val="none" w:sz="0" w:space="0" w:color="auto"/>
            <w:right w:val="none" w:sz="0" w:space="0" w:color="auto"/>
          </w:divBdr>
        </w:div>
        <w:div w:id="108357942">
          <w:marLeft w:val="0"/>
          <w:marRight w:val="0"/>
          <w:marTop w:val="0"/>
          <w:marBottom w:val="0"/>
          <w:divBdr>
            <w:top w:val="none" w:sz="0" w:space="0" w:color="auto"/>
            <w:left w:val="none" w:sz="0" w:space="0" w:color="auto"/>
            <w:bottom w:val="none" w:sz="0" w:space="0" w:color="auto"/>
            <w:right w:val="none" w:sz="0" w:space="0" w:color="auto"/>
          </w:divBdr>
        </w:div>
        <w:div w:id="133329722">
          <w:marLeft w:val="0"/>
          <w:marRight w:val="0"/>
          <w:marTop w:val="0"/>
          <w:marBottom w:val="0"/>
          <w:divBdr>
            <w:top w:val="none" w:sz="0" w:space="0" w:color="auto"/>
            <w:left w:val="none" w:sz="0" w:space="0" w:color="auto"/>
            <w:bottom w:val="none" w:sz="0" w:space="0" w:color="auto"/>
            <w:right w:val="none" w:sz="0" w:space="0" w:color="auto"/>
          </w:divBdr>
        </w:div>
        <w:div w:id="166673342">
          <w:marLeft w:val="0"/>
          <w:marRight w:val="0"/>
          <w:marTop w:val="0"/>
          <w:marBottom w:val="0"/>
          <w:divBdr>
            <w:top w:val="none" w:sz="0" w:space="0" w:color="auto"/>
            <w:left w:val="none" w:sz="0" w:space="0" w:color="auto"/>
            <w:bottom w:val="none" w:sz="0" w:space="0" w:color="auto"/>
            <w:right w:val="none" w:sz="0" w:space="0" w:color="auto"/>
          </w:divBdr>
        </w:div>
        <w:div w:id="186066401">
          <w:marLeft w:val="0"/>
          <w:marRight w:val="0"/>
          <w:marTop w:val="0"/>
          <w:marBottom w:val="0"/>
          <w:divBdr>
            <w:top w:val="none" w:sz="0" w:space="0" w:color="auto"/>
            <w:left w:val="none" w:sz="0" w:space="0" w:color="auto"/>
            <w:bottom w:val="none" w:sz="0" w:space="0" w:color="auto"/>
            <w:right w:val="none" w:sz="0" w:space="0" w:color="auto"/>
          </w:divBdr>
        </w:div>
        <w:div w:id="305791364">
          <w:marLeft w:val="0"/>
          <w:marRight w:val="0"/>
          <w:marTop w:val="0"/>
          <w:marBottom w:val="0"/>
          <w:divBdr>
            <w:top w:val="none" w:sz="0" w:space="0" w:color="auto"/>
            <w:left w:val="none" w:sz="0" w:space="0" w:color="auto"/>
            <w:bottom w:val="none" w:sz="0" w:space="0" w:color="auto"/>
            <w:right w:val="none" w:sz="0" w:space="0" w:color="auto"/>
          </w:divBdr>
        </w:div>
        <w:div w:id="310060982">
          <w:marLeft w:val="0"/>
          <w:marRight w:val="0"/>
          <w:marTop w:val="0"/>
          <w:marBottom w:val="0"/>
          <w:divBdr>
            <w:top w:val="none" w:sz="0" w:space="0" w:color="auto"/>
            <w:left w:val="none" w:sz="0" w:space="0" w:color="auto"/>
            <w:bottom w:val="none" w:sz="0" w:space="0" w:color="auto"/>
            <w:right w:val="none" w:sz="0" w:space="0" w:color="auto"/>
          </w:divBdr>
        </w:div>
        <w:div w:id="312031555">
          <w:marLeft w:val="0"/>
          <w:marRight w:val="0"/>
          <w:marTop w:val="0"/>
          <w:marBottom w:val="0"/>
          <w:divBdr>
            <w:top w:val="none" w:sz="0" w:space="0" w:color="auto"/>
            <w:left w:val="none" w:sz="0" w:space="0" w:color="auto"/>
            <w:bottom w:val="none" w:sz="0" w:space="0" w:color="auto"/>
            <w:right w:val="none" w:sz="0" w:space="0" w:color="auto"/>
          </w:divBdr>
        </w:div>
        <w:div w:id="321157722">
          <w:marLeft w:val="0"/>
          <w:marRight w:val="0"/>
          <w:marTop w:val="0"/>
          <w:marBottom w:val="0"/>
          <w:divBdr>
            <w:top w:val="none" w:sz="0" w:space="0" w:color="auto"/>
            <w:left w:val="none" w:sz="0" w:space="0" w:color="auto"/>
            <w:bottom w:val="none" w:sz="0" w:space="0" w:color="auto"/>
            <w:right w:val="none" w:sz="0" w:space="0" w:color="auto"/>
          </w:divBdr>
        </w:div>
        <w:div w:id="328336596">
          <w:marLeft w:val="0"/>
          <w:marRight w:val="0"/>
          <w:marTop w:val="0"/>
          <w:marBottom w:val="0"/>
          <w:divBdr>
            <w:top w:val="none" w:sz="0" w:space="0" w:color="auto"/>
            <w:left w:val="none" w:sz="0" w:space="0" w:color="auto"/>
            <w:bottom w:val="none" w:sz="0" w:space="0" w:color="auto"/>
            <w:right w:val="none" w:sz="0" w:space="0" w:color="auto"/>
          </w:divBdr>
        </w:div>
        <w:div w:id="420182996">
          <w:marLeft w:val="0"/>
          <w:marRight w:val="0"/>
          <w:marTop w:val="0"/>
          <w:marBottom w:val="0"/>
          <w:divBdr>
            <w:top w:val="none" w:sz="0" w:space="0" w:color="auto"/>
            <w:left w:val="none" w:sz="0" w:space="0" w:color="auto"/>
            <w:bottom w:val="none" w:sz="0" w:space="0" w:color="auto"/>
            <w:right w:val="none" w:sz="0" w:space="0" w:color="auto"/>
          </w:divBdr>
        </w:div>
        <w:div w:id="460224374">
          <w:marLeft w:val="0"/>
          <w:marRight w:val="0"/>
          <w:marTop w:val="0"/>
          <w:marBottom w:val="0"/>
          <w:divBdr>
            <w:top w:val="none" w:sz="0" w:space="0" w:color="auto"/>
            <w:left w:val="none" w:sz="0" w:space="0" w:color="auto"/>
            <w:bottom w:val="none" w:sz="0" w:space="0" w:color="auto"/>
            <w:right w:val="none" w:sz="0" w:space="0" w:color="auto"/>
          </w:divBdr>
        </w:div>
        <w:div w:id="502624201">
          <w:marLeft w:val="0"/>
          <w:marRight w:val="0"/>
          <w:marTop w:val="0"/>
          <w:marBottom w:val="0"/>
          <w:divBdr>
            <w:top w:val="none" w:sz="0" w:space="0" w:color="auto"/>
            <w:left w:val="none" w:sz="0" w:space="0" w:color="auto"/>
            <w:bottom w:val="none" w:sz="0" w:space="0" w:color="auto"/>
            <w:right w:val="none" w:sz="0" w:space="0" w:color="auto"/>
          </w:divBdr>
        </w:div>
        <w:div w:id="548150749">
          <w:marLeft w:val="0"/>
          <w:marRight w:val="0"/>
          <w:marTop w:val="0"/>
          <w:marBottom w:val="0"/>
          <w:divBdr>
            <w:top w:val="none" w:sz="0" w:space="0" w:color="auto"/>
            <w:left w:val="none" w:sz="0" w:space="0" w:color="auto"/>
            <w:bottom w:val="none" w:sz="0" w:space="0" w:color="auto"/>
            <w:right w:val="none" w:sz="0" w:space="0" w:color="auto"/>
          </w:divBdr>
        </w:div>
        <w:div w:id="576209529">
          <w:marLeft w:val="0"/>
          <w:marRight w:val="0"/>
          <w:marTop w:val="0"/>
          <w:marBottom w:val="0"/>
          <w:divBdr>
            <w:top w:val="none" w:sz="0" w:space="0" w:color="auto"/>
            <w:left w:val="none" w:sz="0" w:space="0" w:color="auto"/>
            <w:bottom w:val="none" w:sz="0" w:space="0" w:color="auto"/>
            <w:right w:val="none" w:sz="0" w:space="0" w:color="auto"/>
          </w:divBdr>
        </w:div>
        <w:div w:id="585655171">
          <w:marLeft w:val="0"/>
          <w:marRight w:val="0"/>
          <w:marTop w:val="0"/>
          <w:marBottom w:val="0"/>
          <w:divBdr>
            <w:top w:val="none" w:sz="0" w:space="0" w:color="auto"/>
            <w:left w:val="none" w:sz="0" w:space="0" w:color="auto"/>
            <w:bottom w:val="none" w:sz="0" w:space="0" w:color="auto"/>
            <w:right w:val="none" w:sz="0" w:space="0" w:color="auto"/>
          </w:divBdr>
        </w:div>
        <w:div w:id="670371586">
          <w:marLeft w:val="0"/>
          <w:marRight w:val="0"/>
          <w:marTop w:val="0"/>
          <w:marBottom w:val="0"/>
          <w:divBdr>
            <w:top w:val="none" w:sz="0" w:space="0" w:color="auto"/>
            <w:left w:val="none" w:sz="0" w:space="0" w:color="auto"/>
            <w:bottom w:val="none" w:sz="0" w:space="0" w:color="auto"/>
            <w:right w:val="none" w:sz="0" w:space="0" w:color="auto"/>
          </w:divBdr>
        </w:div>
        <w:div w:id="687944852">
          <w:marLeft w:val="0"/>
          <w:marRight w:val="0"/>
          <w:marTop w:val="0"/>
          <w:marBottom w:val="0"/>
          <w:divBdr>
            <w:top w:val="none" w:sz="0" w:space="0" w:color="auto"/>
            <w:left w:val="none" w:sz="0" w:space="0" w:color="auto"/>
            <w:bottom w:val="none" w:sz="0" w:space="0" w:color="auto"/>
            <w:right w:val="none" w:sz="0" w:space="0" w:color="auto"/>
          </w:divBdr>
        </w:div>
        <w:div w:id="719864886">
          <w:marLeft w:val="0"/>
          <w:marRight w:val="0"/>
          <w:marTop w:val="0"/>
          <w:marBottom w:val="0"/>
          <w:divBdr>
            <w:top w:val="none" w:sz="0" w:space="0" w:color="auto"/>
            <w:left w:val="none" w:sz="0" w:space="0" w:color="auto"/>
            <w:bottom w:val="none" w:sz="0" w:space="0" w:color="auto"/>
            <w:right w:val="none" w:sz="0" w:space="0" w:color="auto"/>
          </w:divBdr>
        </w:div>
        <w:div w:id="754742786">
          <w:marLeft w:val="0"/>
          <w:marRight w:val="0"/>
          <w:marTop w:val="0"/>
          <w:marBottom w:val="0"/>
          <w:divBdr>
            <w:top w:val="none" w:sz="0" w:space="0" w:color="auto"/>
            <w:left w:val="none" w:sz="0" w:space="0" w:color="auto"/>
            <w:bottom w:val="none" w:sz="0" w:space="0" w:color="auto"/>
            <w:right w:val="none" w:sz="0" w:space="0" w:color="auto"/>
          </w:divBdr>
        </w:div>
        <w:div w:id="803932937">
          <w:marLeft w:val="0"/>
          <w:marRight w:val="0"/>
          <w:marTop w:val="0"/>
          <w:marBottom w:val="0"/>
          <w:divBdr>
            <w:top w:val="none" w:sz="0" w:space="0" w:color="auto"/>
            <w:left w:val="none" w:sz="0" w:space="0" w:color="auto"/>
            <w:bottom w:val="none" w:sz="0" w:space="0" w:color="auto"/>
            <w:right w:val="none" w:sz="0" w:space="0" w:color="auto"/>
          </w:divBdr>
        </w:div>
        <w:div w:id="924072214">
          <w:marLeft w:val="0"/>
          <w:marRight w:val="0"/>
          <w:marTop w:val="0"/>
          <w:marBottom w:val="0"/>
          <w:divBdr>
            <w:top w:val="none" w:sz="0" w:space="0" w:color="auto"/>
            <w:left w:val="none" w:sz="0" w:space="0" w:color="auto"/>
            <w:bottom w:val="none" w:sz="0" w:space="0" w:color="auto"/>
            <w:right w:val="none" w:sz="0" w:space="0" w:color="auto"/>
          </w:divBdr>
        </w:div>
        <w:div w:id="957565389">
          <w:marLeft w:val="0"/>
          <w:marRight w:val="0"/>
          <w:marTop w:val="0"/>
          <w:marBottom w:val="0"/>
          <w:divBdr>
            <w:top w:val="none" w:sz="0" w:space="0" w:color="auto"/>
            <w:left w:val="none" w:sz="0" w:space="0" w:color="auto"/>
            <w:bottom w:val="none" w:sz="0" w:space="0" w:color="auto"/>
            <w:right w:val="none" w:sz="0" w:space="0" w:color="auto"/>
          </w:divBdr>
        </w:div>
        <w:div w:id="1067415878">
          <w:marLeft w:val="0"/>
          <w:marRight w:val="0"/>
          <w:marTop w:val="0"/>
          <w:marBottom w:val="0"/>
          <w:divBdr>
            <w:top w:val="none" w:sz="0" w:space="0" w:color="auto"/>
            <w:left w:val="none" w:sz="0" w:space="0" w:color="auto"/>
            <w:bottom w:val="none" w:sz="0" w:space="0" w:color="auto"/>
            <w:right w:val="none" w:sz="0" w:space="0" w:color="auto"/>
          </w:divBdr>
        </w:div>
        <w:div w:id="1126704326">
          <w:marLeft w:val="0"/>
          <w:marRight w:val="0"/>
          <w:marTop w:val="0"/>
          <w:marBottom w:val="0"/>
          <w:divBdr>
            <w:top w:val="none" w:sz="0" w:space="0" w:color="auto"/>
            <w:left w:val="none" w:sz="0" w:space="0" w:color="auto"/>
            <w:bottom w:val="none" w:sz="0" w:space="0" w:color="auto"/>
            <w:right w:val="none" w:sz="0" w:space="0" w:color="auto"/>
          </w:divBdr>
        </w:div>
        <w:div w:id="1141725559">
          <w:marLeft w:val="0"/>
          <w:marRight w:val="0"/>
          <w:marTop w:val="0"/>
          <w:marBottom w:val="0"/>
          <w:divBdr>
            <w:top w:val="none" w:sz="0" w:space="0" w:color="auto"/>
            <w:left w:val="none" w:sz="0" w:space="0" w:color="auto"/>
            <w:bottom w:val="none" w:sz="0" w:space="0" w:color="auto"/>
            <w:right w:val="none" w:sz="0" w:space="0" w:color="auto"/>
          </w:divBdr>
        </w:div>
        <w:div w:id="1152910265">
          <w:marLeft w:val="0"/>
          <w:marRight w:val="0"/>
          <w:marTop w:val="0"/>
          <w:marBottom w:val="0"/>
          <w:divBdr>
            <w:top w:val="none" w:sz="0" w:space="0" w:color="auto"/>
            <w:left w:val="none" w:sz="0" w:space="0" w:color="auto"/>
            <w:bottom w:val="none" w:sz="0" w:space="0" w:color="auto"/>
            <w:right w:val="none" w:sz="0" w:space="0" w:color="auto"/>
          </w:divBdr>
        </w:div>
        <w:div w:id="1153445942">
          <w:marLeft w:val="0"/>
          <w:marRight w:val="0"/>
          <w:marTop w:val="0"/>
          <w:marBottom w:val="0"/>
          <w:divBdr>
            <w:top w:val="none" w:sz="0" w:space="0" w:color="auto"/>
            <w:left w:val="none" w:sz="0" w:space="0" w:color="auto"/>
            <w:bottom w:val="none" w:sz="0" w:space="0" w:color="auto"/>
            <w:right w:val="none" w:sz="0" w:space="0" w:color="auto"/>
          </w:divBdr>
        </w:div>
        <w:div w:id="1168055086">
          <w:marLeft w:val="0"/>
          <w:marRight w:val="0"/>
          <w:marTop w:val="0"/>
          <w:marBottom w:val="0"/>
          <w:divBdr>
            <w:top w:val="none" w:sz="0" w:space="0" w:color="auto"/>
            <w:left w:val="none" w:sz="0" w:space="0" w:color="auto"/>
            <w:bottom w:val="none" w:sz="0" w:space="0" w:color="auto"/>
            <w:right w:val="none" w:sz="0" w:space="0" w:color="auto"/>
          </w:divBdr>
        </w:div>
        <w:div w:id="1168208708">
          <w:marLeft w:val="0"/>
          <w:marRight w:val="0"/>
          <w:marTop w:val="0"/>
          <w:marBottom w:val="0"/>
          <w:divBdr>
            <w:top w:val="none" w:sz="0" w:space="0" w:color="auto"/>
            <w:left w:val="none" w:sz="0" w:space="0" w:color="auto"/>
            <w:bottom w:val="none" w:sz="0" w:space="0" w:color="auto"/>
            <w:right w:val="none" w:sz="0" w:space="0" w:color="auto"/>
          </w:divBdr>
        </w:div>
        <w:div w:id="1187403491">
          <w:marLeft w:val="0"/>
          <w:marRight w:val="0"/>
          <w:marTop w:val="0"/>
          <w:marBottom w:val="0"/>
          <w:divBdr>
            <w:top w:val="none" w:sz="0" w:space="0" w:color="auto"/>
            <w:left w:val="none" w:sz="0" w:space="0" w:color="auto"/>
            <w:bottom w:val="none" w:sz="0" w:space="0" w:color="auto"/>
            <w:right w:val="none" w:sz="0" w:space="0" w:color="auto"/>
          </w:divBdr>
        </w:div>
        <w:div w:id="1238588395">
          <w:marLeft w:val="0"/>
          <w:marRight w:val="0"/>
          <w:marTop w:val="0"/>
          <w:marBottom w:val="0"/>
          <w:divBdr>
            <w:top w:val="none" w:sz="0" w:space="0" w:color="auto"/>
            <w:left w:val="none" w:sz="0" w:space="0" w:color="auto"/>
            <w:bottom w:val="none" w:sz="0" w:space="0" w:color="auto"/>
            <w:right w:val="none" w:sz="0" w:space="0" w:color="auto"/>
          </w:divBdr>
        </w:div>
        <w:div w:id="1253465681">
          <w:marLeft w:val="0"/>
          <w:marRight w:val="0"/>
          <w:marTop w:val="0"/>
          <w:marBottom w:val="0"/>
          <w:divBdr>
            <w:top w:val="none" w:sz="0" w:space="0" w:color="auto"/>
            <w:left w:val="none" w:sz="0" w:space="0" w:color="auto"/>
            <w:bottom w:val="none" w:sz="0" w:space="0" w:color="auto"/>
            <w:right w:val="none" w:sz="0" w:space="0" w:color="auto"/>
          </w:divBdr>
        </w:div>
        <w:div w:id="1279098664">
          <w:marLeft w:val="0"/>
          <w:marRight w:val="0"/>
          <w:marTop w:val="0"/>
          <w:marBottom w:val="0"/>
          <w:divBdr>
            <w:top w:val="none" w:sz="0" w:space="0" w:color="auto"/>
            <w:left w:val="none" w:sz="0" w:space="0" w:color="auto"/>
            <w:bottom w:val="none" w:sz="0" w:space="0" w:color="auto"/>
            <w:right w:val="none" w:sz="0" w:space="0" w:color="auto"/>
          </w:divBdr>
        </w:div>
        <w:div w:id="1303542600">
          <w:marLeft w:val="0"/>
          <w:marRight w:val="0"/>
          <w:marTop w:val="0"/>
          <w:marBottom w:val="0"/>
          <w:divBdr>
            <w:top w:val="none" w:sz="0" w:space="0" w:color="auto"/>
            <w:left w:val="none" w:sz="0" w:space="0" w:color="auto"/>
            <w:bottom w:val="none" w:sz="0" w:space="0" w:color="auto"/>
            <w:right w:val="none" w:sz="0" w:space="0" w:color="auto"/>
          </w:divBdr>
        </w:div>
        <w:div w:id="1310555726">
          <w:marLeft w:val="0"/>
          <w:marRight w:val="0"/>
          <w:marTop w:val="0"/>
          <w:marBottom w:val="0"/>
          <w:divBdr>
            <w:top w:val="none" w:sz="0" w:space="0" w:color="auto"/>
            <w:left w:val="none" w:sz="0" w:space="0" w:color="auto"/>
            <w:bottom w:val="none" w:sz="0" w:space="0" w:color="auto"/>
            <w:right w:val="none" w:sz="0" w:space="0" w:color="auto"/>
          </w:divBdr>
        </w:div>
        <w:div w:id="1334450257">
          <w:marLeft w:val="0"/>
          <w:marRight w:val="0"/>
          <w:marTop w:val="0"/>
          <w:marBottom w:val="0"/>
          <w:divBdr>
            <w:top w:val="none" w:sz="0" w:space="0" w:color="auto"/>
            <w:left w:val="none" w:sz="0" w:space="0" w:color="auto"/>
            <w:bottom w:val="none" w:sz="0" w:space="0" w:color="auto"/>
            <w:right w:val="none" w:sz="0" w:space="0" w:color="auto"/>
          </w:divBdr>
        </w:div>
        <w:div w:id="1365668693">
          <w:marLeft w:val="0"/>
          <w:marRight w:val="0"/>
          <w:marTop w:val="0"/>
          <w:marBottom w:val="0"/>
          <w:divBdr>
            <w:top w:val="none" w:sz="0" w:space="0" w:color="auto"/>
            <w:left w:val="none" w:sz="0" w:space="0" w:color="auto"/>
            <w:bottom w:val="none" w:sz="0" w:space="0" w:color="auto"/>
            <w:right w:val="none" w:sz="0" w:space="0" w:color="auto"/>
          </w:divBdr>
        </w:div>
        <w:div w:id="1376275462">
          <w:marLeft w:val="0"/>
          <w:marRight w:val="0"/>
          <w:marTop w:val="0"/>
          <w:marBottom w:val="0"/>
          <w:divBdr>
            <w:top w:val="none" w:sz="0" w:space="0" w:color="auto"/>
            <w:left w:val="none" w:sz="0" w:space="0" w:color="auto"/>
            <w:bottom w:val="none" w:sz="0" w:space="0" w:color="auto"/>
            <w:right w:val="none" w:sz="0" w:space="0" w:color="auto"/>
          </w:divBdr>
        </w:div>
        <w:div w:id="1381586747">
          <w:marLeft w:val="0"/>
          <w:marRight w:val="0"/>
          <w:marTop w:val="0"/>
          <w:marBottom w:val="0"/>
          <w:divBdr>
            <w:top w:val="none" w:sz="0" w:space="0" w:color="auto"/>
            <w:left w:val="none" w:sz="0" w:space="0" w:color="auto"/>
            <w:bottom w:val="none" w:sz="0" w:space="0" w:color="auto"/>
            <w:right w:val="none" w:sz="0" w:space="0" w:color="auto"/>
          </w:divBdr>
        </w:div>
        <w:div w:id="1436364840">
          <w:marLeft w:val="0"/>
          <w:marRight w:val="0"/>
          <w:marTop w:val="0"/>
          <w:marBottom w:val="0"/>
          <w:divBdr>
            <w:top w:val="none" w:sz="0" w:space="0" w:color="auto"/>
            <w:left w:val="none" w:sz="0" w:space="0" w:color="auto"/>
            <w:bottom w:val="none" w:sz="0" w:space="0" w:color="auto"/>
            <w:right w:val="none" w:sz="0" w:space="0" w:color="auto"/>
          </w:divBdr>
        </w:div>
        <w:div w:id="1458334919">
          <w:marLeft w:val="0"/>
          <w:marRight w:val="0"/>
          <w:marTop w:val="0"/>
          <w:marBottom w:val="0"/>
          <w:divBdr>
            <w:top w:val="none" w:sz="0" w:space="0" w:color="auto"/>
            <w:left w:val="none" w:sz="0" w:space="0" w:color="auto"/>
            <w:bottom w:val="none" w:sz="0" w:space="0" w:color="auto"/>
            <w:right w:val="none" w:sz="0" w:space="0" w:color="auto"/>
          </w:divBdr>
        </w:div>
        <w:div w:id="1494641557">
          <w:marLeft w:val="0"/>
          <w:marRight w:val="0"/>
          <w:marTop w:val="0"/>
          <w:marBottom w:val="0"/>
          <w:divBdr>
            <w:top w:val="none" w:sz="0" w:space="0" w:color="auto"/>
            <w:left w:val="none" w:sz="0" w:space="0" w:color="auto"/>
            <w:bottom w:val="none" w:sz="0" w:space="0" w:color="auto"/>
            <w:right w:val="none" w:sz="0" w:space="0" w:color="auto"/>
          </w:divBdr>
        </w:div>
        <w:div w:id="1508324261">
          <w:marLeft w:val="0"/>
          <w:marRight w:val="0"/>
          <w:marTop w:val="0"/>
          <w:marBottom w:val="0"/>
          <w:divBdr>
            <w:top w:val="none" w:sz="0" w:space="0" w:color="auto"/>
            <w:left w:val="none" w:sz="0" w:space="0" w:color="auto"/>
            <w:bottom w:val="none" w:sz="0" w:space="0" w:color="auto"/>
            <w:right w:val="none" w:sz="0" w:space="0" w:color="auto"/>
          </w:divBdr>
        </w:div>
        <w:div w:id="1530870772">
          <w:marLeft w:val="0"/>
          <w:marRight w:val="0"/>
          <w:marTop w:val="0"/>
          <w:marBottom w:val="0"/>
          <w:divBdr>
            <w:top w:val="none" w:sz="0" w:space="0" w:color="auto"/>
            <w:left w:val="none" w:sz="0" w:space="0" w:color="auto"/>
            <w:bottom w:val="none" w:sz="0" w:space="0" w:color="auto"/>
            <w:right w:val="none" w:sz="0" w:space="0" w:color="auto"/>
          </w:divBdr>
        </w:div>
        <w:div w:id="1538346929">
          <w:marLeft w:val="0"/>
          <w:marRight w:val="0"/>
          <w:marTop w:val="0"/>
          <w:marBottom w:val="0"/>
          <w:divBdr>
            <w:top w:val="none" w:sz="0" w:space="0" w:color="auto"/>
            <w:left w:val="none" w:sz="0" w:space="0" w:color="auto"/>
            <w:bottom w:val="none" w:sz="0" w:space="0" w:color="auto"/>
            <w:right w:val="none" w:sz="0" w:space="0" w:color="auto"/>
          </w:divBdr>
        </w:div>
        <w:div w:id="1639534960">
          <w:marLeft w:val="0"/>
          <w:marRight w:val="0"/>
          <w:marTop w:val="0"/>
          <w:marBottom w:val="0"/>
          <w:divBdr>
            <w:top w:val="none" w:sz="0" w:space="0" w:color="auto"/>
            <w:left w:val="none" w:sz="0" w:space="0" w:color="auto"/>
            <w:bottom w:val="none" w:sz="0" w:space="0" w:color="auto"/>
            <w:right w:val="none" w:sz="0" w:space="0" w:color="auto"/>
          </w:divBdr>
        </w:div>
        <w:div w:id="1647198236">
          <w:marLeft w:val="0"/>
          <w:marRight w:val="0"/>
          <w:marTop w:val="0"/>
          <w:marBottom w:val="0"/>
          <w:divBdr>
            <w:top w:val="none" w:sz="0" w:space="0" w:color="auto"/>
            <w:left w:val="none" w:sz="0" w:space="0" w:color="auto"/>
            <w:bottom w:val="none" w:sz="0" w:space="0" w:color="auto"/>
            <w:right w:val="none" w:sz="0" w:space="0" w:color="auto"/>
          </w:divBdr>
        </w:div>
        <w:div w:id="1675109275">
          <w:marLeft w:val="0"/>
          <w:marRight w:val="0"/>
          <w:marTop w:val="0"/>
          <w:marBottom w:val="0"/>
          <w:divBdr>
            <w:top w:val="none" w:sz="0" w:space="0" w:color="auto"/>
            <w:left w:val="none" w:sz="0" w:space="0" w:color="auto"/>
            <w:bottom w:val="none" w:sz="0" w:space="0" w:color="auto"/>
            <w:right w:val="none" w:sz="0" w:space="0" w:color="auto"/>
          </w:divBdr>
        </w:div>
        <w:div w:id="1757361275">
          <w:marLeft w:val="0"/>
          <w:marRight w:val="0"/>
          <w:marTop w:val="0"/>
          <w:marBottom w:val="0"/>
          <w:divBdr>
            <w:top w:val="none" w:sz="0" w:space="0" w:color="auto"/>
            <w:left w:val="none" w:sz="0" w:space="0" w:color="auto"/>
            <w:bottom w:val="none" w:sz="0" w:space="0" w:color="auto"/>
            <w:right w:val="none" w:sz="0" w:space="0" w:color="auto"/>
          </w:divBdr>
        </w:div>
        <w:div w:id="1849517267">
          <w:marLeft w:val="0"/>
          <w:marRight w:val="0"/>
          <w:marTop w:val="0"/>
          <w:marBottom w:val="0"/>
          <w:divBdr>
            <w:top w:val="none" w:sz="0" w:space="0" w:color="auto"/>
            <w:left w:val="none" w:sz="0" w:space="0" w:color="auto"/>
            <w:bottom w:val="none" w:sz="0" w:space="0" w:color="auto"/>
            <w:right w:val="none" w:sz="0" w:space="0" w:color="auto"/>
          </w:divBdr>
        </w:div>
        <w:div w:id="1850675816">
          <w:marLeft w:val="0"/>
          <w:marRight w:val="0"/>
          <w:marTop w:val="0"/>
          <w:marBottom w:val="0"/>
          <w:divBdr>
            <w:top w:val="none" w:sz="0" w:space="0" w:color="auto"/>
            <w:left w:val="none" w:sz="0" w:space="0" w:color="auto"/>
            <w:bottom w:val="none" w:sz="0" w:space="0" w:color="auto"/>
            <w:right w:val="none" w:sz="0" w:space="0" w:color="auto"/>
          </w:divBdr>
        </w:div>
        <w:div w:id="2032535240">
          <w:marLeft w:val="0"/>
          <w:marRight w:val="0"/>
          <w:marTop w:val="0"/>
          <w:marBottom w:val="0"/>
          <w:divBdr>
            <w:top w:val="none" w:sz="0" w:space="0" w:color="auto"/>
            <w:left w:val="none" w:sz="0" w:space="0" w:color="auto"/>
            <w:bottom w:val="none" w:sz="0" w:space="0" w:color="auto"/>
            <w:right w:val="none" w:sz="0" w:space="0" w:color="auto"/>
          </w:divBdr>
        </w:div>
      </w:divsChild>
    </w:div>
    <w:div w:id="2037539523">
      <w:bodyDiv w:val="1"/>
      <w:marLeft w:val="0"/>
      <w:marRight w:val="0"/>
      <w:marTop w:val="0"/>
      <w:marBottom w:val="0"/>
      <w:divBdr>
        <w:top w:val="none" w:sz="0" w:space="0" w:color="auto"/>
        <w:left w:val="none" w:sz="0" w:space="0" w:color="auto"/>
        <w:bottom w:val="none" w:sz="0" w:space="0" w:color="auto"/>
        <w:right w:val="none" w:sz="0" w:space="0" w:color="auto"/>
      </w:divBdr>
      <w:divsChild>
        <w:div w:id="89012334">
          <w:marLeft w:val="0"/>
          <w:marRight w:val="0"/>
          <w:marTop w:val="0"/>
          <w:marBottom w:val="0"/>
          <w:divBdr>
            <w:top w:val="none" w:sz="0" w:space="0" w:color="auto"/>
            <w:left w:val="none" w:sz="0" w:space="0" w:color="auto"/>
            <w:bottom w:val="none" w:sz="0" w:space="0" w:color="auto"/>
            <w:right w:val="none" w:sz="0" w:space="0" w:color="auto"/>
          </w:divBdr>
        </w:div>
        <w:div w:id="107160101">
          <w:marLeft w:val="0"/>
          <w:marRight w:val="0"/>
          <w:marTop w:val="0"/>
          <w:marBottom w:val="0"/>
          <w:divBdr>
            <w:top w:val="none" w:sz="0" w:space="0" w:color="auto"/>
            <w:left w:val="none" w:sz="0" w:space="0" w:color="auto"/>
            <w:bottom w:val="none" w:sz="0" w:space="0" w:color="auto"/>
            <w:right w:val="none" w:sz="0" w:space="0" w:color="auto"/>
          </w:divBdr>
        </w:div>
        <w:div w:id="177162306">
          <w:marLeft w:val="0"/>
          <w:marRight w:val="0"/>
          <w:marTop w:val="0"/>
          <w:marBottom w:val="0"/>
          <w:divBdr>
            <w:top w:val="none" w:sz="0" w:space="0" w:color="auto"/>
            <w:left w:val="none" w:sz="0" w:space="0" w:color="auto"/>
            <w:bottom w:val="none" w:sz="0" w:space="0" w:color="auto"/>
            <w:right w:val="none" w:sz="0" w:space="0" w:color="auto"/>
          </w:divBdr>
        </w:div>
        <w:div w:id="433786884">
          <w:marLeft w:val="0"/>
          <w:marRight w:val="0"/>
          <w:marTop w:val="0"/>
          <w:marBottom w:val="0"/>
          <w:divBdr>
            <w:top w:val="none" w:sz="0" w:space="0" w:color="auto"/>
            <w:left w:val="none" w:sz="0" w:space="0" w:color="auto"/>
            <w:bottom w:val="none" w:sz="0" w:space="0" w:color="auto"/>
            <w:right w:val="none" w:sz="0" w:space="0" w:color="auto"/>
          </w:divBdr>
        </w:div>
      </w:divsChild>
    </w:div>
    <w:div w:id="2062316838">
      <w:bodyDiv w:val="1"/>
      <w:marLeft w:val="0"/>
      <w:marRight w:val="0"/>
      <w:marTop w:val="0"/>
      <w:marBottom w:val="0"/>
      <w:divBdr>
        <w:top w:val="none" w:sz="0" w:space="0" w:color="auto"/>
        <w:left w:val="none" w:sz="0" w:space="0" w:color="auto"/>
        <w:bottom w:val="none" w:sz="0" w:space="0" w:color="auto"/>
        <w:right w:val="none" w:sz="0" w:space="0" w:color="auto"/>
      </w:divBdr>
      <w:divsChild>
        <w:div w:id="842016120">
          <w:marLeft w:val="0"/>
          <w:marRight w:val="0"/>
          <w:marTop w:val="0"/>
          <w:marBottom w:val="0"/>
          <w:divBdr>
            <w:top w:val="none" w:sz="0" w:space="0" w:color="auto"/>
            <w:left w:val="none" w:sz="0" w:space="0" w:color="auto"/>
            <w:bottom w:val="none" w:sz="0" w:space="0" w:color="auto"/>
            <w:right w:val="none" w:sz="0" w:space="0" w:color="auto"/>
          </w:divBdr>
        </w:div>
        <w:div w:id="20434787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2es.org/us-states-regions/regional-climate-initiativ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2es.org/us-states-regions/regional-climate-initiativ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2es.org/us-states-regions/regional-climate-initiatives" TargetMode="External"/><Relationship Id="rId5" Type="http://schemas.openxmlformats.org/officeDocument/2006/relationships/settings" Target="settings.xml"/><Relationship Id="rId15" Type="http://schemas.openxmlformats.org/officeDocument/2006/relationships/hyperlink" Target="http://www.c2es.org/us-states-regions/regional-climate-initiatives" TargetMode="External"/><Relationship Id="rId10" Type="http://schemas.openxmlformats.org/officeDocument/2006/relationships/hyperlink" Target="http://climate.dot.gov/state-local/regional-initiatives.html" TargetMode="External"/><Relationship Id="rId4" Type="http://schemas.microsoft.com/office/2007/relationships/stylesWithEffects" Target="stylesWithEffects.xml"/><Relationship Id="rId9" Type="http://schemas.openxmlformats.org/officeDocument/2006/relationships/hyperlink" Target="http://climate.dot.gov/state-local/local-action-plans.html" TargetMode="External"/><Relationship Id="rId14" Type="http://schemas.openxmlformats.org/officeDocument/2006/relationships/hyperlink" Target="http://www.c2es.org/us-states-regions/regional-climate-initiativ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whitehouse.gov/energy/securing-american-energy" TargetMode="External"/><Relationship Id="rId2" Type="http://schemas.openxmlformats.org/officeDocument/2006/relationships/hyperlink" Target="http://www.whitehouse.gov/administration/eop/ceq/initiatives/adaptation" TargetMode="External"/><Relationship Id="rId1" Type="http://schemas.openxmlformats.org/officeDocument/2006/relationships/hyperlink" Target="http://www.whitehouse.gov/energy/climate-change" TargetMode="External"/><Relationship Id="rId4" Type="http://schemas.openxmlformats.org/officeDocument/2006/relationships/hyperlink" Target="http://www.whitehouse.gov/energy/securing-american-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7451A-E328-4F84-B85B-8BDD013BC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12</Pages>
  <Words>4111</Words>
  <Characters>23436</Characters>
  <Application>Microsoft Office Word</Application>
  <DocSecurity>0</DocSecurity>
  <Lines>195</Lines>
  <Paragraphs>54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Monitoring Emissions</vt:lpstr>
      <vt:lpstr>        The UK Department of Energy &amp; Climate Change has set the following national poli</vt:lpstr>
      <vt:lpstr>        Reducing the demand for energy and helping people and businesses to use energy m</vt:lpstr>
      <vt:lpstr>        Investing in low-carbon technologies</vt:lpstr>
      <vt:lpstr>        Publicly reporting carbon emissions from businesses and the public sector</vt:lpstr>
    </vt:vector>
  </TitlesOfParts>
  <Company/>
  <LinksUpToDate>false</LinksUpToDate>
  <CharactersWithSpaces>27493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5</cp:revision>
  <dcterms:created xsi:type="dcterms:W3CDTF">2013-03-24T21:03:00Z</dcterms:created>
  <dcterms:modified xsi:type="dcterms:W3CDTF">2013-03-29T20:03:00Z</dcterms:modified>
</cp:coreProperties>
</file>